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C1BA5" w14:textId="77777777" w:rsidR="00D975C7" w:rsidRDefault="00D975C7">
      <w:pPr>
        <w:rPr>
          <w:sz w:val="36"/>
          <w:szCs w:val="36"/>
        </w:rPr>
      </w:pPr>
    </w:p>
    <w:p w14:paraId="771D8339" w14:textId="77777777" w:rsidR="00D975C7" w:rsidRDefault="00D975C7">
      <w:pPr>
        <w:rPr>
          <w:sz w:val="36"/>
          <w:szCs w:val="36"/>
        </w:rPr>
      </w:pPr>
    </w:p>
    <w:p w14:paraId="42400C55" w14:textId="77777777" w:rsidR="00D975C7" w:rsidRDefault="00D975C7">
      <w:pPr>
        <w:rPr>
          <w:sz w:val="36"/>
          <w:szCs w:val="36"/>
        </w:rPr>
      </w:pPr>
    </w:p>
    <w:p w14:paraId="2E25DEA3" w14:textId="77777777" w:rsidR="00D975C7" w:rsidRDefault="00D975C7">
      <w:pPr>
        <w:rPr>
          <w:sz w:val="36"/>
          <w:szCs w:val="36"/>
        </w:rPr>
      </w:pPr>
    </w:p>
    <w:p w14:paraId="7DDAF12C" w14:textId="77777777" w:rsidR="00D975C7" w:rsidRDefault="00D975C7">
      <w:pPr>
        <w:rPr>
          <w:sz w:val="36"/>
          <w:szCs w:val="36"/>
        </w:rPr>
      </w:pPr>
    </w:p>
    <w:p w14:paraId="53631CA5" w14:textId="1BF5B20E" w:rsidR="00BE7B9D" w:rsidRPr="00D975C7" w:rsidRDefault="00B92976">
      <w:pPr>
        <w:rPr>
          <w:sz w:val="36"/>
          <w:szCs w:val="36"/>
        </w:rPr>
      </w:pPr>
      <w:r w:rsidRPr="00D975C7">
        <w:rPr>
          <w:sz w:val="36"/>
          <w:szCs w:val="36"/>
        </w:rPr>
        <w:t xml:space="preserve">Rapport till </w:t>
      </w:r>
      <w:proofErr w:type="spellStart"/>
      <w:ins w:id="0" w:author="Anton Karlsson" w:date="2021-05-04T11:21:00Z">
        <w:r w:rsidR="000A06E7">
          <w:rPr>
            <w:sz w:val="36"/>
            <w:szCs w:val="36"/>
          </w:rPr>
          <w:t>L</w:t>
        </w:r>
      </w:ins>
      <w:ins w:id="1" w:author="Anton Karlsson" w:date="2021-05-04T11:22:00Z">
        <w:r w:rsidR="000A06E7">
          <w:rPr>
            <w:sz w:val="36"/>
            <w:szCs w:val="36"/>
          </w:rPr>
          <w:t>y</w:t>
        </w:r>
      </w:ins>
      <w:ins w:id="2" w:author="Anton Karlsson" w:date="2021-05-04T11:21:00Z">
        <w:r w:rsidR="000A06E7">
          <w:rPr>
            <w:sz w:val="36"/>
            <w:szCs w:val="36"/>
          </w:rPr>
          <w:t>r</w:t>
        </w:r>
      </w:ins>
      <w:ins w:id="3" w:author="Anton Karlsson" w:date="2021-05-04T11:22:00Z">
        <w:r w:rsidR="000A06E7">
          <w:rPr>
            <w:sz w:val="36"/>
            <w:szCs w:val="36"/>
          </w:rPr>
          <w:t>e</w:t>
        </w:r>
      </w:ins>
      <w:ins w:id="4" w:author="Anton Karlsson" w:date="2021-05-04T11:21:00Z">
        <w:r w:rsidR="000A06E7">
          <w:rPr>
            <w:sz w:val="36"/>
            <w:szCs w:val="36"/>
          </w:rPr>
          <w:t>stads</w:t>
        </w:r>
        <w:proofErr w:type="spellEnd"/>
        <w:r w:rsidR="000A06E7">
          <w:rPr>
            <w:sz w:val="36"/>
            <w:szCs w:val="36"/>
          </w:rPr>
          <w:t xml:space="preserve"> Gjuteri AB</w:t>
        </w:r>
      </w:ins>
      <w:del w:id="5" w:author="Anton Karlsson" w:date="2021-05-04T11:21:00Z">
        <w:r w:rsidR="00405DA0" w:rsidRPr="00D975C7" w:rsidDel="000A06E7">
          <w:rPr>
            <w:sz w:val="36"/>
            <w:szCs w:val="36"/>
          </w:rPr>
          <w:delText>[verksam</w:delText>
        </w:r>
      </w:del>
      <w:del w:id="6" w:author="Anton Karlsson" w:date="2021-05-04T11:20:00Z">
        <w:r w:rsidR="00405DA0" w:rsidRPr="00D975C7" w:rsidDel="000A06E7">
          <w:rPr>
            <w:sz w:val="36"/>
            <w:szCs w:val="36"/>
          </w:rPr>
          <w:delText>hetens namn]</w:delText>
        </w:r>
      </w:del>
    </w:p>
    <w:p w14:paraId="1C4EC2EE" w14:textId="3C179E0F" w:rsidR="00B92976" w:rsidRPr="00D975C7" w:rsidRDefault="00B92976">
      <w:pPr>
        <w:rPr>
          <w:sz w:val="36"/>
          <w:szCs w:val="36"/>
        </w:rPr>
      </w:pPr>
      <w:r w:rsidRPr="00D975C7">
        <w:rPr>
          <w:sz w:val="36"/>
          <w:szCs w:val="36"/>
        </w:rPr>
        <w:t>Informationssäkerhetsstudie genomförd: 20</w:t>
      </w:r>
      <w:ins w:id="7" w:author="Anton Karlsson" w:date="2021-05-04T11:21:00Z">
        <w:r w:rsidR="000A06E7">
          <w:rPr>
            <w:sz w:val="36"/>
            <w:szCs w:val="36"/>
          </w:rPr>
          <w:t>21</w:t>
        </w:r>
      </w:ins>
      <w:del w:id="8" w:author="Anton Karlsson" w:date="2021-05-04T11:21:00Z">
        <w:r w:rsidRPr="00D975C7" w:rsidDel="000A06E7">
          <w:rPr>
            <w:sz w:val="36"/>
            <w:szCs w:val="36"/>
          </w:rPr>
          <w:delText>1X</w:delText>
        </w:r>
      </w:del>
      <w:r w:rsidRPr="00D975C7">
        <w:rPr>
          <w:sz w:val="36"/>
          <w:szCs w:val="36"/>
        </w:rPr>
        <w:t>-</w:t>
      </w:r>
      <w:ins w:id="9" w:author="Anton Karlsson" w:date="2021-05-04T11:21:00Z">
        <w:r w:rsidR="000A06E7">
          <w:rPr>
            <w:sz w:val="36"/>
            <w:szCs w:val="36"/>
          </w:rPr>
          <w:t>04</w:t>
        </w:r>
      </w:ins>
      <w:del w:id="10" w:author="Anton Karlsson" w:date="2021-05-04T11:21:00Z">
        <w:r w:rsidRPr="00D975C7" w:rsidDel="000A06E7">
          <w:rPr>
            <w:sz w:val="36"/>
            <w:szCs w:val="36"/>
          </w:rPr>
          <w:delText>XX</w:delText>
        </w:r>
      </w:del>
      <w:r w:rsidRPr="00D975C7">
        <w:rPr>
          <w:sz w:val="36"/>
          <w:szCs w:val="36"/>
        </w:rPr>
        <w:t>-</w:t>
      </w:r>
      <w:ins w:id="11" w:author="Anton Karlsson" w:date="2021-05-04T11:21:00Z">
        <w:r w:rsidR="000A06E7">
          <w:rPr>
            <w:sz w:val="36"/>
            <w:szCs w:val="36"/>
          </w:rPr>
          <w:t>29</w:t>
        </w:r>
      </w:ins>
      <w:del w:id="12" w:author="Anton Karlsson" w:date="2021-05-04T11:21:00Z">
        <w:r w:rsidRPr="00D975C7" w:rsidDel="000A06E7">
          <w:rPr>
            <w:sz w:val="36"/>
            <w:szCs w:val="36"/>
          </w:rPr>
          <w:delText>XX</w:delText>
        </w:r>
      </w:del>
    </w:p>
    <w:p w14:paraId="1498E7E6" w14:textId="77777777" w:rsidR="00B92976" w:rsidRDefault="00B92976"/>
    <w:p w14:paraId="49052850" w14:textId="77777777" w:rsidR="00D975C7" w:rsidRDefault="00D975C7"/>
    <w:p w14:paraId="65E86305" w14:textId="77777777" w:rsidR="00D975C7" w:rsidRDefault="00D975C7"/>
    <w:p w14:paraId="1F2BAE7B" w14:textId="77777777" w:rsidR="00D975C7" w:rsidRDefault="00D975C7"/>
    <w:p w14:paraId="69D15B3B" w14:textId="77777777" w:rsidR="00D975C7" w:rsidRDefault="00D975C7"/>
    <w:p w14:paraId="1FA5C944" w14:textId="77777777" w:rsidR="00D975C7" w:rsidRDefault="00D975C7"/>
    <w:p w14:paraId="3626FF95" w14:textId="77777777" w:rsidR="00D975C7" w:rsidRDefault="00D975C7"/>
    <w:p w14:paraId="1127D4B8" w14:textId="77777777" w:rsidR="00D975C7" w:rsidRDefault="00D975C7"/>
    <w:p w14:paraId="4018454D" w14:textId="77777777" w:rsidR="00D975C7" w:rsidRDefault="00D975C7"/>
    <w:p w14:paraId="7E27661F" w14:textId="77777777" w:rsidR="00D975C7" w:rsidRDefault="00D975C7"/>
    <w:p w14:paraId="4885BA95" w14:textId="77777777" w:rsidR="00D975C7" w:rsidRDefault="00D975C7"/>
    <w:p w14:paraId="4D53C1C4" w14:textId="77777777" w:rsidR="00D975C7" w:rsidRDefault="00D975C7"/>
    <w:p w14:paraId="213D5BAA" w14:textId="77777777" w:rsidR="008019A5" w:rsidRDefault="008019A5"/>
    <w:p w14:paraId="49F24BF8" w14:textId="77777777" w:rsidR="00D975C7" w:rsidRDefault="00D975C7"/>
    <w:p w14:paraId="6F59404F" w14:textId="77777777" w:rsidR="00B92976" w:rsidRPr="00E4764F" w:rsidRDefault="00B92976" w:rsidP="008019A5">
      <w:pPr>
        <w:ind w:left="4111"/>
        <w:rPr>
          <w:b/>
          <w:sz w:val="24"/>
          <w:szCs w:val="24"/>
        </w:rPr>
      </w:pPr>
      <w:r w:rsidRPr="00E4764F">
        <w:rPr>
          <w:b/>
          <w:sz w:val="24"/>
          <w:szCs w:val="24"/>
        </w:rPr>
        <w:t>Författare:</w:t>
      </w:r>
    </w:p>
    <w:p w14:paraId="4E050106" w14:textId="336167C4" w:rsidR="00D975C7" w:rsidRPr="008019A5" w:rsidRDefault="000A06E7" w:rsidP="008019A5">
      <w:pPr>
        <w:ind w:left="4111"/>
      </w:pPr>
      <w:ins w:id="13" w:author="Anton Karlsson" w:date="2021-05-04T11:22:00Z">
        <w:r>
          <w:rPr>
            <w:sz w:val="24"/>
            <w:szCs w:val="24"/>
          </w:rPr>
          <w:t>Anton Karlsson</w:t>
        </w:r>
      </w:ins>
      <w:del w:id="14" w:author="Anton Karlsson" w:date="2021-05-04T11:22:00Z">
        <w:r w:rsidR="00B92976" w:rsidRPr="008019A5" w:rsidDel="000A06E7">
          <w:rPr>
            <w:sz w:val="24"/>
            <w:szCs w:val="24"/>
          </w:rPr>
          <w:delText>Namn Namn</w:delText>
        </w:r>
      </w:del>
      <w:r w:rsidR="00B92976" w:rsidRPr="008019A5">
        <w:rPr>
          <w:sz w:val="24"/>
          <w:szCs w:val="24"/>
        </w:rPr>
        <w:t xml:space="preserve">, </w:t>
      </w:r>
      <w:ins w:id="15" w:author="Anton Karlsson" w:date="2021-05-04T11:22:00Z">
        <w:r>
          <w:rPr>
            <w:sz w:val="24"/>
            <w:szCs w:val="24"/>
          </w:rPr>
          <w:t>c20antka@student.his.se</w:t>
        </w:r>
      </w:ins>
      <w:del w:id="16" w:author="Anton Karlsson" w:date="2021-05-04T11:22:00Z">
        <w:r w:rsidR="00B92976" w:rsidRPr="008019A5" w:rsidDel="000A06E7">
          <w:rPr>
            <w:sz w:val="24"/>
            <w:szCs w:val="24"/>
          </w:rPr>
          <w:delText>epost</w:delText>
        </w:r>
        <w:r w:rsidR="008019A5" w:rsidRPr="008019A5" w:rsidDel="000A06E7">
          <w:rPr>
            <w:sz w:val="24"/>
            <w:szCs w:val="24"/>
          </w:rPr>
          <w:delText>@epost.com</w:delText>
        </w:r>
      </w:del>
      <w:r w:rsidR="008019A5" w:rsidRPr="008019A5">
        <w:rPr>
          <w:sz w:val="24"/>
          <w:szCs w:val="24"/>
        </w:rPr>
        <w:br/>
      </w:r>
      <w:ins w:id="17" w:author="Anton Karlsson" w:date="2021-05-04T11:22:00Z">
        <w:r>
          <w:rPr>
            <w:sz w:val="24"/>
            <w:szCs w:val="24"/>
          </w:rPr>
          <w:t>Lucas Hedlund</w:t>
        </w:r>
      </w:ins>
      <w:del w:id="18" w:author="Anton Karlsson" w:date="2021-05-04T11:22:00Z">
        <w:r w:rsidR="008019A5" w:rsidRPr="008019A5" w:rsidDel="000A06E7">
          <w:rPr>
            <w:sz w:val="24"/>
            <w:szCs w:val="24"/>
          </w:rPr>
          <w:delText>Namn Namn</w:delText>
        </w:r>
      </w:del>
      <w:ins w:id="19" w:author="Anton Karlsson" w:date="2021-05-04T11:22:00Z">
        <w:r>
          <w:rPr>
            <w:sz w:val="24"/>
            <w:szCs w:val="24"/>
          </w:rPr>
          <w:t>, a20luche@student.his.se</w:t>
        </w:r>
      </w:ins>
      <w:del w:id="20" w:author="Anton Karlsson" w:date="2021-05-04T11:22:00Z">
        <w:r w:rsidR="008019A5" w:rsidRPr="008019A5" w:rsidDel="000A06E7">
          <w:rPr>
            <w:sz w:val="24"/>
            <w:szCs w:val="24"/>
          </w:rPr>
          <w:delText>, epost@epost.com</w:delText>
        </w:r>
      </w:del>
      <w:r w:rsidR="008019A5">
        <w:rPr>
          <w:sz w:val="24"/>
          <w:szCs w:val="24"/>
        </w:rPr>
        <w:br/>
      </w:r>
      <w:del w:id="21" w:author="Anton Karlsson" w:date="2021-05-04T11:22:00Z">
        <w:r w:rsidR="008019A5" w:rsidRPr="008019A5" w:rsidDel="000A06E7">
          <w:rPr>
            <w:sz w:val="24"/>
            <w:szCs w:val="24"/>
          </w:rPr>
          <w:delText>Namn Namn, epost@epost.com</w:delText>
        </w:r>
      </w:del>
    </w:p>
    <w:p w14:paraId="3105136E" w14:textId="77777777" w:rsidR="00C33ACC" w:rsidDel="00893B12" w:rsidRDefault="00F30D6A" w:rsidP="00CF653F">
      <w:pPr>
        <w:pStyle w:val="Rubrik1"/>
        <w:rPr>
          <w:del w:id="22" w:author="Anton Karlsson" w:date="2021-05-04T11:34:00Z"/>
        </w:rPr>
      </w:pPr>
      <w:r>
        <w:lastRenderedPageBreak/>
        <w:t>Bakgrund</w:t>
      </w:r>
    </w:p>
    <w:p w14:paraId="2AC72B0B" w14:textId="42F689A0" w:rsidR="00F30D6A" w:rsidRDefault="00C33ACC" w:rsidP="00893B12">
      <w:pPr>
        <w:pStyle w:val="Rubrik1"/>
        <w:rPr>
          <w:ins w:id="23" w:author="Anton Karlsson" w:date="2021-05-04T11:23:00Z"/>
        </w:rPr>
        <w:pPrChange w:id="24" w:author="Anton Karlsson" w:date="2021-05-04T11:34:00Z">
          <w:pPr/>
        </w:pPrChange>
      </w:pPr>
      <w:del w:id="25" w:author="Anton Karlsson" w:date="2021-05-04T11:34:00Z">
        <w:r w:rsidRPr="00E80324" w:rsidDel="00893B12">
          <w:delText>[Här beskriver ni varför rapporten har skrivits, hur ni fick kontakt med verksamheten, vem ni kontaktat,</w:delText>
        </w:r>
        <w:r w:rsidR="00891009" w:rsidDel="00893B12">
          <w:delText xml:space="preserve"> vilken del ni fokuserat på,</w:delText>
        </w:r>
        <w:r w:rsidRPr="00E80324" w:rsidDel="00893B12">
          <w:delText xml:space="preserve"> hur ni kommunicerat/intervjuat, när, och hur många tillfällen etc. </w:delText>
        </w:r>
        <w:r w:rsidR="00E4764F" w:rsidRPr="00E80324" w:rsidDel="00893B12">
          <w:delText>Dvs</w:delText>
        </w:r>
        <w:r w:rsidRPr="00E80324" w:rsidDel="00893B12">
          <w:delText xml:space="preserve">. beskriver hur det kommer sig att ni genomförde studien hos verksamheten, och hur </w:delText>
        </w:r>
        <w:r w:rsidR="001B1EC6" w:rsidDel="00893B12">
          <w:delText>ni genomförde den</w:delText>
        </w:r>
        <w:r w:rsidR="00E80324" w:rsidDel="00893B12">
          <w:delText>.</w:delText>
        </w:r>
        <w:r w:rsidR="00313C69" w:rsidDel="00893B12">
          <w:delText xml:space="preserve"> Notera att ni inte ska lämna in en kopia av denna rapport till Högskolan i Skövde. Ni ska också behandla den med förnuft och försiktighet, dvs. vara försiktiga med vad ni skriver i rapporten och se till att inte sprida den till någon som inte har rätt att läsa den</w:delText>
        </w:r>
        <w:r w:rsidR="00313C69" w:rsidRPr="006F6636" w:rsidDel="00893B12">
          <w:rPr>
            <w:b/>
          </w:rPr>
          <w:delText>. Det är ni som personligen ä</w:delText>
        </w:r>
        <w:r w:rsidR="006F6636" w:rsidDel="00893B12">
          <w:rPr>
            <w:b/>
          </w:rPr>
          <w:delText>r ansvariga för att hantera denn</w:delText>
        </w:r>
        <w:r w:rsidR="00313C69" w:rsidRPr="006F6636" w:rsidDel="00893B12">
          <w:rPr>
            <w:b/>
          </w:rPr>
          <w:delText>a information korrekt och med försiktighet</w:delText>
        </w:r>
        <w:r w:rsidR="00313C69" w:rsidDel="00893B12">
          <w:delText>.</w:delText>
        </w:r>
        <w:r w:rsidRPr="00E80324" w:rsidDel="00893B12">
          <w:delText>]</w:delText>
        </w:r>
      </w:del>
    </w:p>
    <w:p w14:paraId="5599E01A" w14:textId="32580401" w:rsidR="000A06E7" w:rsidRPr="000A06E7" w:rsidRDefault="000A06E7">
      <w:pPr>
        <w:rPr>
          <w:iCs/>
          <w:rPrChange w:id="26" w:author="Anton Karlsson" w:date="2021-05-04T11:25:00Z">
            <w:rPr>
              <w:i/>
            </w:rPr>
          </w:rPrChange>
        </w:rPr>
      </w:pPr>
      <w:ins w:id="27" w:author="Anton Karlsson" w:date="2021-05-04T11:26:00Z">
        <w:r>
          <w:rPr>
            <w:iCs/>
          </w:rPr>
          <w:t>Denna rapporten gjordes i samband med en gruppuppgift för Högskolan i Skövde</w:t>
        </w:r>
      </w:ins>
      <w:ins w:id="28" w:author="Anton Karlsson" w:date="2021-05-04T11:27:00Z">
        <w:r>
          <w:rPr>
            <w:iCs/>
          </w:rPr>
          <w:t xml:space="preserve">, företaget som valdes ut var </w:t>
        </w:r>
        <w:proofErr w:type="spellStart"/>
        <w:r>
          <w:rPr>
            <w:iCs/>
          </w:rPr>
          <w:t>Lyrestads</w:t>
        </w:r>
        <w:proofErr w:type="spellEnd"/>
        <w:r>
          <w:rPr>
            <w:iCs/>
          </w:rPr>
          <w:t xml:space="preserve"> Gjuteri för</w:t>
        </w:r>
      </w:ins>
      <w:ins w:id="29" w:author="Anton Karlsson" w:date="2021-05-04T11:28:00Z">
        <w:r>
          <w:rPr>
            <w:iCs/>
          </w:rPr>
          <w:t xml:space="preserve"> att vi hade en nära kontakt på företaget. Vi </w:t>
        </w:r>
      </w:ins>
      <w:ins w:id="30" w:author="Anton Karlsson" w:date="2021-05-04T11:29:00Z">
        <w:r>
          <w:rPr>
            <w:iCs/>
          </w:rPr>
          <w:t xml:space="preserve">fokuserade mycket på fysisk säkerhet på grund utav riskerna med gjuteri branschen samt deras säkerhet på nätverk och server där de </w:t>
        </w:r>
      </w:ins>
      <w:ins w:id="31" w:author="Anton Karlsson" w:date="2021-05-04T11:30:00Z">
        <w:r>
          <w:rPr>
            <w:iCs/>
          </w:rPr>
          <w:t xml:space="preserve">lagrar sin data. Vi genomförde rapporten genom att åka till </w:t>
        </w:r>
        <w:proofErr w:type="spellStart"/>
        <w:r>
          <w:rPr>
            <w:iCs/>
          </w:rPr>
          <w:t>Lyrestad</w:t>
        </w:r>
        <w:proofErr w:type="spellEnd"/>
        <w:r>
          <w:rPr>
            <w:iCs/>
          </w:rPr>
          <w:t xml:space="preserve"> och g</w:t>
        </w:r>
      </w:ins>
      <w:ins w:id="32" w:author="Anton Karlsson" w:date="2021-05-04T11:31:00Z">
        <w:r w:rsidR="00893B12">
          <w:rPr>
            <w:iCs/>
          </w:rPr>
          <w:t>jorde</w:t>
        </w:r>
      </w:ins>
      <w:ins w:id="33" w:author="Anton Karlsson" w:date="2021-05-04T11:30:00Z">
        <w:r>
          <w:rPr>
            <w:iCs/>
          </w:rPr>
          <w:t xml:space="preserve"> en intervju på plats</w:t>
        </w:r>
      </w:ins>
      <w:ins w:id="34" w:author="Anton Karlsson" w:date="2021-05-04T11:31:00Z">
        <w:r w:rsidR="00893B12">
          <w:rPr>
            <w:iCs/>
          </w:rPr>
          <w:t xml:space="preserve"> för att få en bra insikt i hur lokaler och område</w:t>
        </w:r>
      </w:ins>
      <w:ins w:id="35" w:author="Anton Karlsson" w:date="2021-05-04T11:32:00Z">
        <w:r w:rsidR="00893B12">
          <w:rPr>
            <w:iCs/>
          </w:rPr>
          <w:t xml:space="preserve"> såg ut samt fabrik. Vi gjorde </w:t>
        </w:r>
      </w:ins>
      <w:ins w:id="36" w:author="Anton Karlsson" w:date="2021-05-04T11:33:00Z">
        <w:r w:rsidR="00893B12">
          <w:rPr>
            <w:iCs/>
          </w:rPr>
          <w:t>rapporten på plats för att det är mycket fysisk säkerhet som är hög prio</w:t>
        </w:r>
      </w:ins>
      <w:ins w:id="37" w:author="Anton Karlsson" w:date="2021-05-04T11:34:00Z">
        <w:r w:rsidR="00893B12">
          <w:rPr>
            <w:iCs/>
          </w:rPr>
          <w:t>ritet</w:t>
        </w:r>
      </w:ins>
      <w:ins w:id="38" w:author="Anton Karlsson" w:date="2021-05-04T11:33:00Z">
        <w:r w:rsidR="00893B12">
          <w:rPr>
            <w:iCs/>
          </w:rPr>
          <w:t xml:space="preserve"> inom gjuteribranschen</w:t>
        </w:r>
      </w:ins>
      <w:ins w:id="39" w:author="Anton Karlsson" w:date="2021-05-04T11:34:00Z">
        <w:r w:rsidR="00893B12">
          <w:rPr>
            <w:iCs/>
          </w:rPr>
          <w:t>,</w:t>
        </w:r>
      </w:ins>
      <w:ins w:id="40" w:author="Anton Karlsson" w:date="2021-05-04T11:33:00Z">
        <w:r w:rsidR="00893B12">
          <w:rPr>
            <w:iCs/>
          </w:rPr>
          <w:t xml:space="preserve"> även om de blir mer och mer tekniska samt behandlar mer data och 3D CAD modeller som behöver lagras säkert.</w:t>
        </w:r>
      </w:ins>
    </w:p>
    <w:p w14:paraId="3D75D3EB" w14:textId="77777777" w:rsidR="00E4764F" w:rsidRDefault="00E4764F">
      <w:pPr>
        <w:rPr>
          <w:smallCaps/>
          <w:spacing w:val="5"/>
          <w:sz w:val="36"/>
          <w:szCs w:val="36"/>
        </w:rPr>
      </w:pPr>
      <w:r>
        <w:br w:type="page"/>
      </w:r>
    </w:p>
    <w:p w14:paraId="35CB14CC" w14:textId="6DB46AE5" w:rsidR="00F30D6A" w:rsidRDefault="00F30D6A" w:rsidP="00CF653F">
      <w:pPr>
        <w:pStyle w:val="Rubrik1"/>
      </w:pPr>
      <w:r>
        <w:lastRenderedPageBreak/>
        <w:t>Övergripande nuläge</w:t>
      </w:r>
    </w:p>
    <w:p w14:paraId="4AE99ABE" w14:textId="1565ED58" w:rsidR="00F30D6A" w:rsidRDefault="00F30D6A">
      <w:pPr>
        <w:rPr>
          <w:i/>
        </w:rPr>
      </w:pPr>
      <w:r w:rsidRPr="00AA63CA">
        <w:rPr>
          <w:i/>
        </w:rPr>
        <w:t xml:space="preserve">[Här beskriver ni hur verksamheten ser ut idag, vad ni fått för information om vad som är status nu. Generellt sett hur </w:t>
      </w:r>
      <w:r w:rsidR="001B1EC6">
        <w:rPr>
          <w:i/>
        </w:rPr>
        <w:t>arbetet med informationssäkerhet</w:t>
      </w:r>
      <w:r w:rsidR="001B1EC6" w:rsidRPr="00AA63CA">
        <w:rPr>
          <w:i/>
        </w:rPr>
        <w:t xml:space="preserve"> </w:t>
      </w:r>
      <w:r w:rsidRPr="00AA63CA">
        <w:rPr>
          <w:i/>
        </w:rPr>
        <w:t xml:space="preserve">fungerar. </w:t>
      </w:r>
      <w:r w:rsidR="006B6475" w:rsidRPr="00AA63CA">
        <w:rPr>
          <w:i/>
        </w:rPr>
        <w:t xml:space="preserve"> Med bifogad figur som grund har ni underrubriker ni kan använda för att strukturera beskrivningen</w:t>
      </w:r>
      <w:r w:rsidR="00AA63CA" w:rsidRPr="00AA63CA">
        <w:rPr>
          <w:i/>
        </w:rPr>
        <w:t xml:space="preserve">. Ni ska således beskriva hur ni uppfattat att </w:t>
      </w:r>
      <w:r w:rsidR="001B1EC6">
        <w:rPr>
          <w:i/>
        </w:rPr>
        <w:t>informationssäkerhetsarbetet</w:t>
      </w:r>
      <w:r w:rsidR="001B1EC6" w:rsidRPr="00AA63CA">
        <w:rPr>
          <w:i/>
        </w:rPr>
        <w:t xml:space="preserve"> </w:t>
      </w:r>
      <w:r w:rsidR="00AA63CA" w:rsidRPr="00AA63CA">
        <w:rPr>
          <w:i/>
        </w:rPr>
        <w:t>ser ut idag.</w:t>
      </w:r>
      <w:r w:rsidRPr="00AA63CA">
        <w:rPr>
          <w:i/>
        </w:rPr>
        <w:t>]</w:t>
      </w:r>
    </w:p>
    <w:p w14:paraId="7EE2538B" w14:textId="77777777" w:rsidR="00E80324" w:rsidRDefault="00E80324">
      <w:pPr>
        <w:rPr>
          <w:i/>
        </w:rPr>
      </w:pPr>
    </w:p>
    <w:p w14:paraId="4BAC0A9C" w14:textId="77777777" w:rsidR="00E80324" w:rsidRPr="00E80324" w:rsidRDefault="007405FD" w:rsidP="00E80324">
      <w:pPr>
        <w:spacing w:after="120"/>
        <w:jc w:val="center"/>
        <w:rPr>
          <w:rFonts w:ascii="Garamond" w:eastAsia="Times New Roman" w:hAnsi="Garamond" w:cs="Times New Roman"/>
          <w:i/>
          <w:lang w:bidi="he-IL"/>
        </w:rPr>
      </w:pPr>
      <w:r>
        <w:rPr>
          <w:rFonts w:ascii="Garamond" w:eastAsia="Times New Roman" w:hAnsi="Garamond" w:cs="Times New Roman"/>
          <w:i/>
          <w:noProof/>
          <w:lang w:val="en-US"/>
        </w:rPr>
        <w:drawing>
          <wp:inline distT="0" distB="0" distL="0" distR="0" wp14:anchorId="3A31F9BF" wp14:editId="2A46DF77">
            <wp:extent cx="5270500" cy="267335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säkmodellen TR 50 ny.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673350"/>
                    </a:xfrm>
                    <a:prstGeom prst="rect">
                      <a:avLst/>
                    </a:prstGeom>
                  </pic:spPr>
                </pic:pic>
              </a:graphicData>
            </a:graphic>
          </wp:inline>
        </w:drawing>
      </w:r>
      <w:r w:rsidR="00E80324" w:rsidRPr="0076032F">
        <w:rPr>
          <w:rFonts w:ascii="Garamond" w:eastAsia="Times New Roman" w:hAnsi="Garamond" w:cs="Times New Roman"/>
          <w:i/>
          <w:lang w:bidi="he-IL"/>
        </w:rPr>
        <w:t>Figur 1 - Informationssäkerhetsmodellen</w:t>
      </w:r>
    </w:p>
    <w:p w14:paraId="221FDA1E" w14:textId="77777777" w:rsidR="0076032F" w:rsidRDefault="0076032F"/>
    <w:p w14:paraId="3AFF6367" w14:textId="77777777" w:rsidR="001B1EC6" w:rsidRDefault="001B1EC6" w:rsidP="001B1EC6">
      <w:pPr>
        <w:pStyle w:val="Rubrik2"/>
      </w:pPr>
      <w:r>
        <w:t>Administrativ säkerhet</w:t>
      </w:r>
    </w:p>
    <w:p w14:paraId="72952A3A" w14:textId="77777777" w:rsidR="001B1EC6" w:rsidRDefault="001B1EC6" w:rsidP="001B1EC6">
      <w:pPr>
        <w:pStyle w:val="Rubrik3"/>
      </w:pPr>
      <w:r>
        <w:t>Formell säkerhet</w:t>
      </w:r>
    </w:p>
    <w:p w14:paraId="5F81DBAB" w14:textId="77777777" w:rsidR="001B1EC6" w:rsidRDefault="001B1EC6" w:rsidP="001B1EC6">
      <w:pPr>
        <w:pStyle w:val="Rubrik4"/>
      </w:pPr>
      <w:r>
        <w:t>Extern</w:t>
      </w:r>
    </w:p>
    <w:p w14:paraId="13D51ED8" w14:textId="77777777" w:rsidR="001B1EC6" w:rsidRDefault="001B1EC6" w:rsidP="001B1EC6">
      <w:pPr>
        <w:pStyle w:val="Rubrik4"/>
      </w:pPr>
    </w:p>
    <w:p w14:paraId="720CF146" w14:textId="77777777" w:rsidR="001B1EC6" w:rsidRDefault="001B1EC6" w:rsidP="001B1EC6">
      <w:pPr>
        <w:pStyle w:val="Rubrik4"/>
      </w:pPr>
      <w:r>
        <w:t>Intern</w:t>
      </w:r>
    </w:p>
    <w:p w14:paraId="7590FC18" w14:textId="77777777" w:rsidR="001B1EC6" w:rsidRDefault="001B1EC6" w:rsidP="001B1EC6">
      <w:pPr>
        <w:pStyle w:val="Rubrik3"/>
      </w:pPr>
    </w:p>
    <w:p w14:paraId="562413B0" w14:textId="77777777" w:rsidR="001B1EC6" w:rsidRDefault="001B1EC6" w:rsidP="001B1EC6">
      <w:pPr>
        <w:pStyle w:val="Rubrik3"/>
      </w:pPr>
      <w:r>
        <w:t>Informell säkerhet</w:t>
      </w:r>
    </w:p>
    <w:p w14:paraId="4114213A" w14:textId="77777777" w:rsidR="001B1EC6" w:rsidRDefault="001B1EC6" w:rsidP="001B1EC6"/>
    <w:p w14:paraId="3C4B8330" w14:textId="77777777" w:rsidR="0076032F" w:rsidRDefault="0076032F" w:rsidP="00CF653F">
      <w:pPr>
        <w:pStyle w:val="Rubrik2"/>
      </w:pPr>
      <w:r>
        <w:t>Teknisk säkerhet</w:t>
      </w:r>
    </w:p>
    <w:p w14:paraId="37F4AF77" w14:textId="77777777" w:rsidR="0076032F" w:rsidRDefault="0076032F"/>
    <w:p w14:paraId="40FC38B4" w14:textId="77777777" w:rsidR="0076032F" w:rsidRDefault="0076032F" w:rsidP="00CF653F">
      <w:pPr>
        <w:pStyle w:val="Rubrik3"/>
      </w:pPr>
      <w:r>
        <w:t>IT-säkerhet</w:t>
      </w:r>
    </w:p>
    <w:p w14:paraId="27182E61" w14:textId="77777777" w:rsidR="001B1EC6" w:rsidRDefault="001B1EC6" w:rsidP="001B1EC6"/>
    <w:p w14:paraId="65B802AC" w14:textId="77777777" w:rsidR="001B1EC6" w:rsidRDefault="001B1EC6" w:rsidP="001B1EC6">
      <w:pPr>
        <w:pStyle w:val="Rubrik4"/>
      </w:pPr>
      <w:r>
        <w:t>Datasäkerhet</w:t>
      </w:r>
    </w:p>
    <w:p w14:paraId="5F4B6C9B" w14:textId="77777777" w:rsidR="001B1EC6" w:rsidRPr="001B1EC6" w:rsidRDefault="001B1EC6" w:rsidP="001B1EC6"/>
    <w:p w14:paraId="6B925444" w14:textId="77777777" w:rsidR="001B1EC6" w:rsidRPr="001B1EC6" w:rsidRDefault="001B1EC6" w:rsidP="001B1EC6">
      <w:pPr>
        <w:pStyle w:val="Rubrik4"/>
      </w:pPr>
      <w:r>
        <w:lastRenderedPageBreak/>
        <w:t>Kommunikationssäkerhet</w:t>
      </w:r>
    </w:p>
    <w:p w14:paraId="67B7AC5D" w14:textId="77777777" w:rsidR="0076032F" w:rsidRDefault="0076032F" w:rsidP="00CF653F">
      <w:pPr>
        <w:pStyle w:val="Rubrik3"/>
      </w:pPr>
    </w:p>
    <w:p w14:paraId="0C5C48C6" w14:textId="77777777" w:rsidR="0076032F" w:rsidRDefault="0076032F" w:rsidP="00CF653F">
      <w:pPr>
        <w:pStyle w:val="Rubrik3"/>
      </w:pPr>
      <w:r>
        <w:t>Fysisk säkerhet</w:t>
      </w:r>
    </w:p>
    <w:p w14:paraId="4B60975D" w14:textId="77777777" w:rsidR="0076032F" w:rsidRDefault="0076032F"/>
    <w:p w14:paraId="0CC7F2A5" w14:textId="77777777" w:rsidR="00E4764F" w:rsidRDefault="00E4764F">
      <w:pPr>
        <w:rPr>
          <w:smallCaps/>
          <w:spacing w:val="5"/>
          <w:sz w:val="36"/>
          <w:szCs w:val="36"/>
        </w:rPr>
      </w:pPr>
      <w:r>
        <w:br w:type="page"/>
      </w:r>
    </w:p>
    <w:p w14:paraId="539BB6E8" w14:textId="4F18FDA8" w:rsidR="00AA63CA" w:rsidRDefault="00AA63CA" w:rsidP="00AA63CA">
      <w:pPr>
        <w:pStyle w:val="Rubrik1"/>
      </w:pPr>
      <w:r>
        <w:lastRenderedPageBreak/>
        <w:t>Förbättringsförslag</w:t>
      </w:r>
    </w:p>
    <w:p w14:paraId="17C4C03E" w14:textId="48507749" w:rsidR="00AA63CA" w:rsidRPr="00E80324" w:rsidRDefault="00AA63CA" w:rsidP="00AA63CA">
      <w:pPr>
        <w:rPr>
          <w:i/>
        </w:rPr>
      </w:pPr>
      <w:r w:rsidRPr="00AA63CA">
        <w:rPr>
          <w:i/>
        </w:rPr>
        <w:t xml:space="preserve">[Här beskriver ni </w:t>
      </w:r>
      <w:r>
        <w:rPr>
          <w:i/>
        </w:rPr>
        <w:t xml:space="preserve">vad som kan förbättras, och hur. Ni har lämpligen samma struktur som ovan. </w:t>
      </w:r>
      <w:r w:rsidR="006E0B80">
        <w:rPr>
          <w:i/>
        </w:rPr>
        <w:t xml:space="preserve">Var noga med att argumentera för VARFÖR det ni föreslår är en förbättring, samt hur mycket den kostar och försök ge konkreta förslag, baserat på hur verksamheten ser ut. Är det exempelvis ett litet företag ni har undersökt kan det vara aktuellt att ge konkreta förslag </w:t>
      </w:r>
      <w:r w:rsidR="00D86327">
        <w:rPr>
          <w:i/>
        </w:rPr>
        <w:t>exempelvis</w:t>
      </w:r>
      <w:r w:rsidR="006E0B80">
        <w:rPr>
          <w:i/>
        </w:rPr>
        <w:t xml:space="preserve"> på programvaror eller </w:t>
      </w:r>
      <w:r w:rsidR="00BF08A1">
        <w:rPr>
          <w:i/>
        </w:rPr>
        <w:t xml:space="preserve">liknande, </w:t>
      </w:r>
      <w:r w:rsidR="00E4764F">
        <w:rPr>
          <w:i/>
        </w:rPr>
        <w:t xml:space="preserve">men </w:t>
      </w:r>
      <w:r w:rsidR="00BF08A1">
        <w:rPr>
          <w:i/>
        </w:rPr>
        <w:t xml:space="preserve">om det är en större verksamhet kan det vara mer generella rekommendationer. Tumregeln här är att </w:t>
      </w:r>
      <w:r w:rsidR="00D86327">
        <w:rPr>
          <w:i/>
        </w:rPr>
        <w:t xml:space="preserve">ni ska ge </w:t>
      </w:r>
      <w:r w:rsidR="00BF08A1">
        <w:rPr>
          <w:i/>
        </w:rPr>
        <w:t>användbara råd och förbättringsförslag. Rådet ”Gör personalen mer säkerhetsmedveten” är exempelvis inte användbart, men</w:t>
      </w:r>
      <w:r w:rsidR="00D86327">
        <w:rPr>
          <w:i/>
        </w:rPr>
        <w:t xml:space="preserve"> rådet</w:t>
      </w:r>
      <w:r w:rsidR="00BF08A1">
        <w:rPr>
          <w:i/>
        </w:rPr>
        <w:t xml:space="preserve"> ”skriv en instruktion om hur personalen får använda mail” är användbart.</w:t>
      </w:r>
      <w:r w:rsidRPr="00AA63CA">
        <w:rPr>
          <w:i/>
        </w:rPr>
        <w:t>]</w:t>
      </w:r>
    </w:p>
    <w:p w14:paraId="720FDBD1" w14:textId="77777777" w:rsidR="00AA63CA" w:rsidRDefault="00AA63CA" w:rsidP="00AA63CA"/>
    <w:p w14:paraId="6570E433" w14:textId="77777777" w:rsidR="00AA63CA" w:rsidRDefault="00AA63CA" w:rsidP="00AA63CA">
      <w:pPr>
        <w:pStyle w:val="Rubrik2"/>
      </w:pPr>
      <w:r>
        <w:t>Administrativ säkerhet</w:t>
      </w:r>
    </w:p>
    <w:p w14:paraId="36EF5B5C" w14:textId="77777777" w:rsidR="00AA63CA" w:rsidRDefault="00AA63CA" w:rsidP="00AA63CA">
      <w:pPr>
        <w:pStyle w:val="Rubrik3"/>
      </w:pPr>
      <w:r>
        <w:t>Formell säkerhet</w:t>
      </w:r>
    </w:p>
    <w:p w14:paraId="1790A24E" w14:textId="77777777" w:rsidR="00D86327" w:rsidRDefault="00D86327" w:rsidP="00D86327">
      <w:pPr>
        <w:pStyle w:val="Rubrik4"/>
      </w:pPr>
      <w:r>
        <w:t>Extern</w:t>
      </w:r>
    </w:p>
    <w:p w14:paraId="22AF418F" w14:textId="77777777" w:rsidR="00D86327" w:rsidRDefault="00D86327" w:rsidP="00D86327">
      <w:pPr>
        <w:pStyle w:val="Rubrik4"/>
      </w:pPr>
    </w:p>
    <w:p w14:paraId="3872DFC5" w14:textId="77777777" w:rsidR="00D86327" w:rsidRDefault="00D86327" w:rsidP="00D86327">
      <w:pPr>
        <w:pStyle w:val="Rubrik4"/>
      </w:pPr>
      <w:r>
        <w:t>Intern</w:t>
      </w:r>
    </w:p>
    <w:p w14:paraId="29FF53B9" w14:textId="77777777" w:rsidR="00AA63CA" w:rsidRDefault="00AA63CA" w:rsidP="00AA63CA">
      <w:pPr>
        <w:pStyle w:val="Rubrik3"/>
      </w:pPr>
    </w:p>
    <w:p w14:paraId="433B9ACD" w14:textId="77777777" w:rsidR="00AA63CA" w:rsidRDefault="00AA63CA" w:rsidP="00AA63CA">
      <w:pPr>
        <w:pStyle w:val="Rubrik3"/>
      </w:pPr>
      <w:r>
        <w:t>Informell säkerhet</w:t>
      </w:r>
    </w:p>
    <w:p w14:paraId="60AE85F5" w14:textId="77777777" w:rsidR="00AA63CA" w:rsidRDefault="00AA63CA" w:rsidP="00AA63CA"/>
    <w:p w14:paraId="09DD0622" w14:textId="77777777" w:rsidR="00D86327" w:rsidRDefault="00D86327" w:rsidP="00D86327">
      <w:pPr>
        <w:pStyle w:val="Rubrik2"/>
      </w:pPr>
      <w:r>
        <w:t>Teknisk säkerhet</w:t>
      </w:r>
    </w:p>
    <w:p w14:paraId="7F40F301" w14:textId="77777777" w:rsidR="00D86327" w:rsidRDefault="00D86327" w:rsidP="00D86327"/>
    <w:p w14:paraId="79B77774" w14:textId="77777777" w:rsidR="00D86327" w:rsidRDefault="00D86327" w:rsidP="00D86327">
      <w:pPr>
        <w:pStyle w:val="Rubrik3"/>
      </w:pPr>
      <w:r>
        <w:t>IT-säkerhet</w:t>
      </w:r>
    </w:p>
    <w:p w14:paraId="0E6E945B" w14:textId="77777777" w:rsidR="00D86327" w:rsidRPr="00D86327" w:rsidRDefault="00D86327" w:rsidP="00D86327"/>
    <w:p w14:paraId="433E1A3C" w14:textId="77777777" w:rsidR="00D86327" w:rsidRDefault="00D86327" w:rsidP="00D86327">
      <w:pPr>
        <w:pStyle w:val="Rubrik4"/>
      </w:pPr>
      <w:r>
        <w:t>Datasäkerhet</w:t>
      </w:r>
    </w:p>
    <w:p w14:paraId="40814BF5" w14:textId="77777777" w:rsidR="00D86327" w:rsidRPr="001B1EC6" w:rsidRDefault="00D86327" w:rsidP="00D86327"/>
    <w:p w14:paraId="3B4BDFE1" w14:textId="77777777" w:rsidR="00D86327" w:rsidRPr="001B1EC6" w:rsidRDefault="00D86327" w:rsidP="00D86327">
      <w:pPr>
        <w:pStyle w:val="Rubrik4"/>
      </w:pPr>
      <w:r>
        <w:t>Kommunikationssäkerhet</w:t>
      </w:r>
    </w:p>
    <w:p w14:paraId="68D88776" w14:textId="77777777" w:rsidR="00D86327" w:rsidRDefault="00D86327" w:rsidP="00D86327">
      <w:pPr>
        <w:pStyle w:val="Rubrik3"/>
      </w:pPr>
    </w:p>
    <w:p w14:paraId="55D1BA12" w14:textId="77777777" w:rsidR="00D86327" w:rsidRDefault="00D86327" w:rsidP="00D86327">
      <w:pPr>
        <w:pStyle w:val="Rubrik3"/>
      </w:pPr>
      <w:r>
        <w:t>Fysisk säkerhet</w:t>
      </w:r>
    </w:p>
    <w:p w14:paraId="69DC1635" w14:textId="77777777" w:rsidR="00AA63CA" w:rsidRDefault="00AA63CA"/>
    <w:p w14:paraId="16261C51" w14:textId="77777777" w:rsidR="00E4764F" w:rsidRDefault="00E4764F">
      <w:pPr>
        <w:rPr>
          <w:smallCaps/>
          <w:spacing w:val="5"/>
          <w:sz w:val="36"/>
          <w:szCs w:val="36"/>
        </w:rPr>
      </w:pPr>
      <w:r>
        <w:br w:type="page"/>
      </w:r>
    </w:p>
    <w:p w14:paraId="3B4CEF02" w14:textId="7D21D645" w:rsidR="00AE4CF4" w:rsidRDefault="00AE4CF4" w:rsidP="00AE4CF4">
      <w:pPr>
        <w:pStyle w:val="Rubrik1"/>
      </w:pPr>
      <w:r>
        <w:lastRenderedPageBreak/>
        <w:t>Diskussion</w:t>
      </w:r>
    </w:p>
    <w:p w14:paraId="1179EDF4" w14:textId="77777777" w:rsidR="00AE4CF4" w:rsidRPr="00AA63CA" w:rsidRDefault="00AE4CF4" w:rsidP="00AE4CF4">
      <w:pPr>
        <w:rPr>
          <w:i/>
        </w:rPr>
      </w:pPr>
      <w:r w:rsidRPr="00AA63CA">
        <w:rPr>
          <w:i/>
        </w:rPr>
        <w:t xml:space="preserve">[Här beskriver ni </w:t>
      </w:r>
      <w:r>
        <w:rPr>
          <w:i/>
        </w:rPr>
        <w:t>sådant som inte fått plats i rubrikerna ovan, generella observationen, övergripande råd och tankar. Dessutom lämpligt att tacka verksamheten för att de deltagit</w:t>
      </w:r>
      <w:r w:rsidR="00387082">
        <w:rPr>
          <w:i/>
        </w:rPr>
        <w:t>.</w:t>
      </w:r>
      <w:r w:rsidRPr="00AA63CA">
        <w:rPr>
          <w:i/>
        </w:rPr>
        <w:t>]</w:t>
      </w:r>
    </w:p>
    <w:p w14:paraId="0DAA7566" w14:textId="77777777" w:rsidR="00AE4CF4" w:rsidRDefault="00AE4CF4"/>
    <w:p w14:paraId="38D276BC" w14:textId="77777777" w:rsidR="00E4764F" w:rsidRDefault="00E4764F">
      <w:pPr>
        <w:rPr>
          <w:smallCaps/>
          <w:spacing w:val="5"/>
          <w:sz w:val="36"/>
          <w:szCs w:val="36"/>
        </w:rPr>
      </w:pPr>
      <w:r>
        <w:br w:type="page"/>
      </w:r>
    </w:p>
    <w:p w14:paraId="5F666FAB" w14:textId="4A625137" w:rsidR="00891009" w:rsidRDefault="00891009" w:rsidP="00891009">
      <w:pPr>
        <w:pStyle w:val="Rubrik1"/>
      </w:pPr>
      <w:r>
        <w:lastRenderedPageBreak/>
        <w:t>Referenser</w:t>
      </w:r>
    </w:p>
    <w:p w14:paraId="77D6D400" w14:textId="6C4FBA9B" w:rsidR="00891009" w:rsidRPr="00AA63CA" w:rsidRDefault="00891009" w:rsidP="00891009">
      <w:pPr>
        <w:rPr>
          <w:i/>
        </w:rPr>
      </w:pPr>
      <w:r w:rsidRPr="00AA63CA">
        <w:rPr>
          <w:i/>
        </w:rPr>
        <w:t>[</w:t>
      </w:r>
      <w:r>
        <w:rPr>
          <w:i/>
        </w:rPr>
        <w:t xml:space="preserve">Här </w:t>
      </w:r>
      <w:r w:rsidR="00C239E6">
        <w:rPr>
          <w:i/>
        </w:rPr>
        <w:t>skriver ni</w:t>
      </w:r>
      <w:r>
        <w:rPr>
          <w:i/>
        </w:rPr>
        <w:t xml:space="preserve"> listan över de referenser ni använt.</w:t>
      </w:r>
      <w:r w:rsidR="00E4764F">
        <w:rPr>
          <w:i/>
        </w:rPr>
        <w:t xml:space="preserve"> Dessa redovisas i bokstavsordning. Var noga med stavning etc. så de är rätt.</w:t>
      </w:r>
      <w:r w:rsidRPr="00AA63CA">
        <w:rPr>
          <w:i/>
        </w:rPr>
        <w:t>]</w:t>
      </w:r>
    </w:p>
    <w:p w14:paraId="078FFEE3" w14:textId="77777777" w:rsidR="00891009" w:rsidRDefault="00891009"/>
    <w:sectPr w:rsidR="00891009" w:rsidSect="007C298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Karlsson">
    <w15:presenceInfo w15:providerId="Windows Live" w15:userId="5f06abc4c56d5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976"/>
    <w:rsid w:val="000A06E7"/>
    <w:rsid w:val="000F00A5"/>
    <w:rsid w:val="001B1EC6"/>
    <w:rsid w:val="00313C69"/>
    <w:rsid w:val="00387082"/>
    <w:rsid w:val="00405DA0"/>
    <w:rsid w:val="006B6475"/>
    <w:rsid w:val="006E0B80"/>
    <w:rsid w:val="006F6636"/>
    <w:rsid w:val="007405FD"/>
    <w:rsid w:val="0076032F"/>
    <w:rsid w:val="007C298A"/>
    <w:rsid w:val="008019A5"/>
    <w:rsid w:val="00891009"/>
    <w:rsid w:val="00893B12"/>
    <w:rsid w:val="00AA63CA"/>
    <w:rsid w:val="00AD62C8"/>
    <w:rsid w:val="00AE4CF4"/>
    <w:rsid w:val="00B92976"/>
    <w:rsid w:val="00BE7B9D"/>
    <w:rsid w:val="00BF08A1"/>
    <w:rsid w:val="00C239E6"/>
    <w:rsid w:val="00C33ACC"/>
    <w:rsid w:val="00C4730C"/>
    <w:rsid w:val="00CF653F"/>
    <w:rsid w:val="00D86327"/>
    <w:rsid w:val="00D975C7"/>
    <w:rsid w:val="00E4764F"/>
    <w:rsid w:val="00E80324"/>
    <w:rsid w:val="00F30D6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358C50"/>
  <w14:defaultImageDpi w14:val="300"/>
  <w15:docId w15:val="{A8F689C6-515D-4655-BA00-BC5877BB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2C8"/>
  </w:style>
  <w:style w:type="paragraph" w:styleId="Rubrik1">
    <w:name w:val="heading 1"/>
    <w:basedOn w:val="Normal"/>
    <w:next w:val="Normal"/>
    <w:link w:val="Rubrik1Char"/>
    <w:uiPriority w:val="9"/>
    <w:qFormat/>
    <w:rsid w:val="00AD62C8"/>
    <w:pPr>
      <w:spacing w:before="480" w:after="0"/>
      <w:contextualSpacing/>
      <w:outlineLvl w:val="0"/>
    </w:pPr>
    <w:rPr>
      <w:smallCaps/>
      <w:spacing w:val="5"/>
      <w:sz w:val="36"/>
      <w:szCs w:val="36"/>
    </w:rPr>
  </w:style>
  <w:style w:type="paragraph" w:styleId="Rubrik2">
    <w:name w:val="heading 2"/>
    <w:basedOn w:val="Normal"/>
    <w:next w:val="Normal"/>
    <w:link w:val="Rubrik2Char"/>
    <w:uiPriority w:val="9"/>
    <w:unhideWhenUsed/>
    <w:qFormat/>
    <w:rsid w:val="00AD62C8"/>
    <w:pPr>
      <w:spacing w:before="200" w:after="0" w:line="271" w:lineRule="auto"/>
      <w:outlineLvl w:val="1"/>
    </w:pPr>
    <w:rPr>
      <w:smallCaps/>
      <w:sz w:val="28"/>
      <w:szCs w:val="28"/>
    </w:rPr>
  </w:style>
  <w:style w:type="paragraph" w:styleId="Rubrik3">
    <w:name w:val="heading 3"/>
    <w:basedOn w:val="Normal"/>
    <w:next w:val="Normal"/>
    <w:link w:val="Rubrik3Char"/>
    <w:uiPriority w:val="9"/>
    <w:unhideWhenUsed/>
    <w:qFormat/>
    <w:rsid w:val="00AD62C8"/>
    <w:pPr>
      <w:spacing w:before="200" w:after="0" w:line="271" w:lineRule="auto"/>
      <w:outlineLvl w:val="2"/>
    </w:pPr>
    <w:rPr>
      <w:i/>
      <w:iCs/>
      <w:smallCaps/>
      <w:spacing w:val="5"/>
      <w:sz w:val="26"/>
      <w:szCs w:val="26"/>
    </w:rPr>
  </w:style>
  <w:style w:type="paragraph" w:styleId="Rubrik4">
    <w:name w:val="heading 4"/>
    <w:basedOn w:val="Normal"/>
    <w:next w:val="Normal"/>
    <w:link w:val="Rubrik4Char"/>
    <w:uiPriority w:val="9"/>
    <w:unhideWhenUsed/>
    <w:qFormat/>
    <w:rsid w:val="00AD62C8"/>
    <w:pPr>
      <w:spacing w:after="0" w:line="271" w:lineRule="auto"/>
      <w:outlineLvl w:val="3"/>
    </w:pPr>
    <w:rPr>
      <w:b/>
      <w:bCs/>
      <w:spacing w:val="5"/>
      <w:sz w:val="24"/>
      <w:szCs w:val="24"/>
    </w:rPr>
  </w:style>
  <w:style w:type="paragraph" w:styleId="Rubrik5">
    <w:name w:val="heading 5"/>
    <w:basedOn w:val="Normal"/>
    <w:next w:val="Normal"/>
    <w:link w:val="Rubrik5Char"/>
    <w:uiPriority w:val="9"/>
    <w:semiHidden/>
    <w:unhideWhenUsed/>
    <w:qFormat/>
    <w:rsid w:val="00AD62C8"/>
    <w:pPr>
      <w:spacing w:after="0" w:line="271" w:lineRule="auto"/>
      <w:outlineLvl w:val="4"/>
    </w:pPr>
    <w:rPr>
      <w:i/>
      <w:iCs/>
      <w:sz w:val="24"/>
      <w:szCs w:val="24"/>
    </w:rPr>
  </w:style>
  <w:style w:type="paragraph" w:styleId="Rubrik6">
    <w:name w:val="heading 6"/>
    <w:basedOn w:val="Normal"/>
    <w:next w:val="Normal"/>
    <w:link w:val="Rubrik6Char"/>
    <w:uiPriority w:val="9"/>
    <w:semiHidden/>
    <w:unhideWhenUsed/>
    <w:qFormat/>
    <w:rsid w:val="00AD62C8"/>
    <w:pPr>
      <w:shd w:val="clear" w:color="auto" w:fill="FFFFFF" w:themeFill="background1"/>
      <w:spacing w:after="0" w:line="271" w:lineRule="auto"/>
      <w:outlineLvl w:val="5"/>
    </w:pPr>
    <w:rPr>
      <w:b/>
      <w:bCs/>
      <w:color w:val="595959" w:themeColor="text1" w:themeTint="A6"/>
      <w:spacing w:val="5"/>
    </w:rPr>
  </w:style>
  <w:style w:type="paragraph" w:styleId="Rubrik7">
    <w:name w:val="heading 7"/>
    <w:basedOn w:val="Normal"/>
    <w:next w:val="Normal"/>
    <w:link w:val="Rubrik7Char"/>
    <w:uiPriority w:val="9"/>
    <w:semiHidden/>
    <w:unhideWhenUsed/>
    <w:qFormat/>
    <w:rsid w:val="00AD62C8"/>
    <w:pPr>
      <w:spacing w:after="0"/>
      <w:outlineLvl w:val="6"/>
    </w:pPr>
    <w:rPr>
      <w:b/>
      <w:bCs/>
      <w:i/>
      <w:iCs/>
      <w:color w:val="5A5A5A" w:themeColor="text1" w:themeTint="A5"/>
      <w:sz w:val="20"/>
      <w:szCs w:val="20"/>
    </w:rPr>
  </w:style>
  <w:style w:type="paragraph" w:styleId="Rubrik8">
    <w:name w:val="heading 8"/>
    <w:basedOn w:val="Normal"/>
    <w:next w:val="Normal"/>
    <w:link w:val="Rubrik8Char"/>
    <w:uiPriority w:val="9"/>
    <w:semiHidden/>
    <w:unhideWhenUsed/>
    <w:qFormat/>
    <w:rsid w:val="00AD62C8"/>
    <w:pPr>
      <w:spacing w:after="0"/>
      <w:outlineLvl w:val="7"/>
    </w:pPr>
    <w:rPr>
      <w:b/>
      <w:bCs/>
      <w:color w:val="7F7F7F" w:themeColor="text1" w:themeTint="80"/>
      <w:sz w:val="20"/>
      <w:szCs w:val="20"/>
    </w:rPr>
  </w:style>
  <w:style w:type="paragraph" w:styleId="Rubrik9">
    <w:name w:val="heading 9"/>
    <w:basedOn w:val="Normal"/>
    <w:next w:val="Normal"/>
    <w:link w:val="Rubrik9Char"/>
    <w:uiPriority w:val="9"/>
    <w:semiHidden/>
    <w:unhideWhenUsed/>
    <w:qFormat/>
    <w:rsid w:val="00AD62C8"/>
    <w:pPr>
      <w:spacing w:after="0" w:line="271" w:lineRule="auto"/>
      <w:outlineLvl w:val="8"/>
    </w:pPr>
    <w:rPr>
      <w:b/>
      <w:bCs/>
      <w:i/>
      <w:iCs/>
      <w:color w:val="7F7F7F" w:themeColor="text1" w:themeTint="8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6B6475"/>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6B6475"/>
    <w:rPr>
      <w:rFonts w:ascii="Lucida Grande" w:hAnsi="Lucida Grande"/>
      <w:sz w:val="18"/>
      <w:szCs w:val="18"/>
    </w:rPr>
  </w:style>
  <w:style w:type="character" w:customStyle="1" w:styleId="Rubrik1Char">
    <w:name w:val="Rubrik 1 Char"/>
    <w:basedOn w:val="Standardstycketeckensnitt"/>
    <w:link w:val="Rubrik1"/>
    <w:uiPriority w:val="9"/>
    <w:rsid w:val="00AD62C8"/>
    <w:rPr>
      <w:smallCaps/>
      <w:spacing w:val="5"/>
      <w:sz w:val="36"/>
      <w:szCs w:val="36"/>
    </w:rPr>
  </w:style>
  <w:style w:type="character" w:customStyle="1" w:styleId="Rubrik2Char">
    <w:name w:val="Rubrik 2 Char"/>
    <w:basedOn w:val="Standardstycketeckensnitt"/>
    <w:link w:val="Rubrik2"/>
    <w:uiPriority w:val="9"/>
    <w:rsid w:val="00AD62C8"/>
    <w:rPr>
      <w:smallCaps/>
      <w:sz w:val="28"/>
      <w:szCs w:val="28"/>
    </w:rPr>
  </w:style>
  <w:style w:type="character" w:customStyle="1" w:styleId="Rubrik3Char">
    <w:name w:val="Rubrik 3 Char"/>
    <w:basedOn w:val="Standardstycketeckensnitt"/>
    <w:link w:val="Rubrik3"/>
    <w:uiPriority w:val="9"/>
    <w:rsid w:val="00AD62C8"/>
    <w:rPr>
      <w:i/>
      <w:iCs/>
      <w:smallCaps/>
      <w:spacing w:val="5"/>
      <w:sz w:val="26"/>
      <w:szCs w:val="26"/>
    </w:rPr>
  </w:style>
  <w:style w:type="character" w:customStyle="1" w:styleId="Rubrik4Char">
    <w:name w:val="Rubrik 4 Char"/>
    <w:basedOn w:val="Standardstycketeckensnitt"/>
    <w:link w:val="Rubrik4"/>
    <w:uiPriority w:val="9"/>
    <w:rsid w:val="00AD62C8"/>
    <w:rPr>
      <w:b/>
      <w:bCs/>
      <w:spacing w:val="5"/>
      <w:sz w:val="24"/>
      <w:szCs w:val="24"/>
    </w:rPr>
  </w:style>
  <w:style w:type="character" w:customStyle="1" w:styleId="Rubrik5Char">
    <w:name w:val="Rubrik 5 Char"/>
    <w:basedOn w:val="Standardstycketeckensnitt"/>
    <w:link w:val="Rubrik5"/>
    <w:uiPriority w:val="9"/>
    <w:semiHidden/>
    <w:rsid w:val="00AD62C8"/>
    <w:rPr>
      <w:i/>
      <w:iCs/>
      <w:sz w:val="24"/>
      <w:szCs w:val="24"/>
    </w:rPr>
  </w:style>
  <w:style w:type="character" w:customStyle="1" w:styleId="Rubrik6Char">
    <w:name w:val="Rubrik 6 Char"/>
    <w:basedOn w:val="Standardstycketeckensnitt"/>
    <w:link w:val="Rubrik6"/>
    <w:uiPriority w:val="9"/>
    <w:semiHidden/>
    <w:rsid w:val="00AD62C8"/>
    <w:rPr>
      <w:b/>
      <w:bCs/>
      <w:color w:val="595959" w:themeColor="text1" w:themeTint="A6"/>
      <w:spacing w:val="5"/>
      <w:shd w:val="clear" w:color="auto" w:fill="FFFFFF" w:themeFill="background1"/>
    </w:rPr>
  </w:style>
  <w:style w:type="character" w:customStyle="1" w:styleId="Rubrik7Char">
    <w:name w:val="Rubrik 7 Char"/>
    <w:basedOn w:val="Standardstycketeckensnitt"/>
    <w:link w:val="Rubrik7"/>
    <w:uiPriority w:val="9"/>
    <w:semiHidden/>
    <w:rsid w:val="00AD62C8"/>
    <w:rPr>
      <w:b/>
      <w:bCs/>
      <w:i/>
      <w:iCs/>
      <w:color w:val="5A5A5A" w:themeColor="text1" w:themeTint="A5"/>
      <w:sz w:val="20"/>
      <w:szCs w:val="20"/>
    </w:rPr>
  </w:style>
  <w:style w:type="character" w:customStyle="1" w:styleId="Rubrik8Char">
    <w:name w:val="Rubrik 8 Char"/>
    <w:basedOn w:val="Standardstycketeckensnitt"/>
    <w:link w:val="Rubrik8"/>
    <w:uiPriority w:val="9"/>
    <w:semiHidden/>
    <w:rsid w:val="00AD62C8"/>
    <w:rPr>
      <w:b/>
      <w:bCs/>
      <w:color w:val="7F7F7F" w:themeColor="text1" w:themeTint="80"/>
      <w:sz w:val="20"/>
      <w:szCs w:val="20"/>
    </w:rPr>
  </w:style>
  <w:style w:type="character" w:customStyle="1" w:styleId="Rubrik9Char">
    <w:name w:val="Rubrik 9 Char"/>
    <w:basedOn w:val="Standardstycketeckensnitt"/>
    <w:link w:val="Rubrik9"/>
    <w:uiPriority w:val="9"/>
    <w:semiHidden/>
    <w:rsid w:val="00AD62C8"/>
    <w:rPr>
      <w:b/>
      <w:bCs/>
      <w:i/>
      <w:iCs/>
      <w:color w:val="7F7F7F" w:themeColor="text1" w:themeTint="80"/>
      <w:sz w:val="18"/>
      <w:szCs w:val="18"/>
    </w:rPr>
  </w:style>
  <w:style w:type="paragraph" w:styleId="Beskrivning">
    <w:name w:val="caption"/>
    <w:basedOn w:val="Normal"/>
    <w:next w:val="Normal"/>
    <w:uiPriority w:val="35"/>
    <w:semiHidden/>
    <w:unhideWhenUsed/>
    <w:rsid w:val="00AD62C8"/>
    <w:pPr>
      <w:spacing w:line="240" w:lineRule="auto"/>
    </w:pPr>
    <w:rPr>
      <w:b/>
      <w:bCs/>
      <w:color w:val="4F81BD" w:themeColor="accent1"/>
      <w:sz w:val="18"/>
      <w:szCs w:val="18"/>
    </w:rPr>
  </w:style>
  <w:style w:type="paragraph" w:styleId="Rubrik">
    <w:name w:val="Title"/>
    <w:basedOn w:val="Normal"/>
    <w:next w:val="Normal"/>
    <w:link w:val="RubrikChar"/>
    <w:uiPriority w:val="10"/>
    <w:qFormat/>
    <w:rsid w:val="00AD62C8"/>
    <w:pPr>
      <w:spacing w:after="300" w:line="240" w:lineRule="auto"/>
      <w:contextualSpacing/>
    </w:pPr>
    <w:rPr>
      <w:smallCaps/>
      <w:sz w:val="52"/>
      <w:szCs w:val="52"/>
    </w:rPr>
  </w:style>
  <w:style w:type="character" w:customStyle="1" w:styleId="RubrikChar">
    <w:name w:val="Rubrik Char"/>
    <w:basedOn w:val="Standardstycketeckensnitt"/>
    <w:link w:val="Rubrik"/>
    <w:uiPriority w:val="10"/>
    <w:rsid w:val="00AD62C8"/>
    <w:rPr>
      <w:smallCaps/>
      <w:sz w:val="52"/>
      <w:szCs w:val="52"/>
    </w:rPr>
  </w:style>
  <w:style w:type="paragraph" w:styleId="Underrubrik">
    <w:name w:val="Subtitle"/>
    <w:basedOn w:val="Normal"/>
    <w:next w:val="Normal"/>
    <w:link w:val="UnderrubrikChar"/>
    <w:uiPriority w:val="11"/>
    <w:qFormat/>
    <w:rsid w:val="00AD62C8"/>
    <w:rPr>
      <w:i/>
      <w:iCs/>
      <w:smallCaps/>
      <w:spacing w:val="10"/>
      <w:sz w:val="28"/>
      <w:szCs w:val="28"/>
    </w:rPr>
  </w:style>
  <w:style w:type="character" w:customStyle="1" w:styleId="UnderrubrikChar">
    <w:name w:val="Underrubrik Char"/>
    <w:basedOn w:val="Standardstycketeckensnitt"/>
    <w:link w:val="Underrubrik"/>
    <w:uiPriority w:val="11"/>
    <w:rsid w:val="00AD62C8"/>
    <w:rPr>
      <w:i/>
      <w:iCs/>
      <w:smallCaps/>
      <w:spacing w:val="10"/>
      <w:sz w:val="28"/>
      <w:szCs w:val="28"/>
    </w:rPr>
  </w:style>
  <w:style w:type="character" w:styleId="Stark">
    <w:name w:val="Strong"/>
    <w:uiPriority w:val="22"/>
    <w:qFormat/>
    <w:rsid w:val="00AD62C8"/>
    <w:rPr>
      <w:b/>
      <w:bCs/>
    </w:rPr>
  </w:style>
  <w:style w:type="character" w:styleId="Betoning">
    <w:name w:val="Emphasis"/>
    <w:uiPriority w:val="20"/>
    <w:qFormat/>
    <w:rsid w:val="00AD62C8"/>
    <w:rPr>
      <w:b/>
      <w:bCs/>
      <w:i/>
      <w:iCs/>
      <w:spacing w:val="10"/>
    </w:rPr>
  </w:style>
  <w:style w:type="paragraph" w:styleId="Ingetavstnd">
    <w:name w:val="No Spacing"/>
    <w:basedOn w:val="Normal"/>
    <w:link w:val="IngetavstndChar"/>
    <w:uiPriority w:val="1"/>
    <w:qFormat/>
    <w:rsid w:val="00AD62C8"/>
    <w:pPr>
      <w:spacing w:after="0" w:line="240" w:lineRule="auto"/>
    </w:pPr>
  </w:style>
  <w:style w:type="character" w:customStyle="1" w:styleId="IngetavstndChar">
    <w:name w:val="Inget avstånd Char"/>
    <w:basedOn w:val="Standardstycketeckensnitt"/>
    <w:link w:val="Ingetavstnd"/>
    <w:uiPriority w:val="1"/>
    <w:rsid w:val="00AD62C8"/>
  </w:style>
  <w:style w:type="paragraph" w:styleId="Liststycke">
    <w:name w:val="List Paragraph"/>
    <w:basedOn w:val="Normal"/>
    <w:uiPriority w:val="34"/>
    <w:qFormat/>
    <w:rsid w:val="00AD62C8"/>
    <w:pPr>
      <w:ind w:left="720"/>
      <w:contextualSpacing/>
    </w:pPr>
  </w:style>
  <w:style w:type="paragraph" w:styleId="Citat">
    <w:name w:val="Quote"/>
    <w:basedOn w:val="Normal"/>
    <w:next w:val="Normal"/>
    <w:link w:val="CitatChar"/>
    <w:uiPriority w:val="29"/>
    <w:qFormat/>
    <w:rsid w:val="00AD62C8"/>
    <w:rPr>
      <w:i/>
      <w:iCs/>
    </w:rPr>
  </w:style>
  <w:style w:type="character" w:customStyle="1" w:styleId="CitatChar">
    <w:name w:val="Citat Char"/>
    <w:basedOn w:val="Standardstycketeckensnitt"/>
    <w:link w:val="Citat"/>
    <w:uiPriority w:val="29"/>
    <w:rsid w:val="00AD62C8"/>
    <w:rPr>
      <w:i/>
      <w:iCs/>
    </w:rPr>
  </w:style>
  <w:style w:type="paragraph" w:styleId="Starktcitat">
    <w:name w:val="Intense Quote"/>
    <w:basedOn w:val="Normal"/>
    <w:next w:val="Normal"/>
    <w:link w:val="StarktcitatChar"/>
    <w:uiPriority w:val="30"/>
    <w:qFormat/>
    <w:rsid w:val="00AD62C8"/>
    <w:pPr>
      <w:pBdr>
        <w:top w:val="single" w:sz="4" w:space="10" w:color="auto"/>
        <w:bottom w:val="single" w:sz="4" w:space="10" w:color="auto"/>
      </w:pBdr>
      <w:spacing w:before="240" w:after="240" w:line="300" w:lineRule="auto"/>
      <w:ind w:left="1152" w:right="1152"/>
      <w:jc w:val="both"/>
    </w:pPr>
    <w:rPr>
      <w:i/>
      <w:iCs/>
    </w:rPr>
  </w:style>
  <w:style w:type="character" w:customStyle="1" w:styleId="StarktcitatChar">
    <w:name w:val="Starkt citat Char"/>
    <w:basedOn w:val="Standardstycketeckensnitt"/>
    <w:link w:val="Starktcitat"/>
    <w:uiPriority w:val="30"/>
    <w:rsid w:val="00AD62C8"/>
    <w:rPr>
      <w:i/>
      <w:iCs/>
    </w:rPr>
  </w:style>
  <w:style w:type="character" w:styleId="Diskretbetoning">
    <w:name w:val="Subtle Emphasis"/>
    <w:uiPriority w:val="19"/>
    <w:qFormat/>
    <w:rsid w:val="00AD62C8"/>
    <w:rPr>
      <w:i/>
      <w:iCs/>
    </w:rPr>
  </w:style>
  <w:style w:type="character" w:styleId="Starkbetoning">
    <w:name w:val="Intense Emphasis"/>
    <w:uiPriority w:val="21"/>
    <w:qFormat/>
    <w:rsid w:val="00AD62C8"/>
    <w:rPr>
      <w:b/>
      <w:bCs/>
      <w:i/>
      <w:iCs/>
    </w:rPr>
  </w:style>
  <w:style w:type="character" w:styleId="Diskretreferens">
    <w:name w:val="Subtle Reference"/>
    <w:basedOn w:val="Standardstycketeckensnitt"/>
    <w:uiPriority w:val="31"/>
    <w:qFormat/>
    <w:rsid w:val="00AD62C8"/>
    <w:rPr>
      <w:smallCaps/>
    </w:rPr>
  </w:style>
  <w:style w:type="character" w:styleId="Starkreferens">
    <w:name w:val="Intense Reference"/>
    <w:uiPriority w:val="32"/>
    <w:qFormat/>
    <w:rsid w:val="00AD62C8"/>
    <w:rPr>
      <w:b/>
      <w:bCs/>
      <w:smallCaps/>
    </w:rPr>
  </w:style>
  <w:style w:type="character" w:styleId="Bokenstitel">
    <w:name w:val="Book Title"/>
    <w:basedOn w:val="Standardstycketeckensnitt"/>
    <w:uiPriority w:val="33"/>
    <w:qFormat/>
    <w:rsid w:val="00AD62C8"/>
    <w:rPr>
      <w:i/>
      <w:iCs/>
      <w:smallCaps/>
      <w:spacing w:val="5"/>
    </w:rPr>
  </w:style>
  <w:style w:type="paragraph" w:styleId="Innehllsfrteckningsrubrik">
    <w:name w:val="TOC Heading"/>
    <w:basedOn w:val="Rubrik1"/>
    <w:next w:val="Normal"/>
    <w:uiPriority w:val="39"/>
    <w:semiHidden/>
    <w:unhideWhenUsed/>
    <w:qFormat/>
    <w:rsid w:val="00AD62C8"/>
    <w:pPr>
      <w:outlineLvl w:val="9"/>
    </w:pPr>
    <w:rPr>
      <w:lang w:bidi="en-US"/>
    </w:rPr>
  </w:style>
  <w:style w:type="paragraph" w:customStyle="1" w:styleId="PersonalName">
    <w:name w:val="Personal Name"/>
    <w:basedOn w:val="Rubrik"/>
    <w:rsid w:val="00AD62C8"/>
    <w:rPr>
      <w:b/>
      <w:caps/>
      <w:color w:val="000000"/>
      <w:sz w:val="28"/>
      <w:szCs w:val="28"/>
    </w:rPr>
  </w:style>
  <w:style w:type="character" w:styleId="Hyperlnk">
    <w:name w:val="Hyperlink"/>
    <w:basedOn w:val="Standardstycketeckensnitt"/>
    <w:uiPriority w:val="99"/>
    <w:unhideWhenUsed/>
    <w:rsid w:val="008019A5"/>
    <w:rPr>
      <w:color w:val="0000FF" w:themeColor="hyperlink"/>
      <w:u w:val="single"/>
    </w:rPr>
  </w:style>
  <w:style w:type="character" w:styleId="Kommentarsreferens">
    <w:name w:val="annotation reference"/>
    <w:basedOn w:val="Standardstycketeckensnitt"/>
    <w:uiPriority w:val="99"/>
    <w:semiHidden/>
    <w:unhideWhenUsed/>
    <w:rsid w:val="001B1EC6"/>
    <w:rPr>
      <w:sz w:val="18"/>
      <w:szCs w:val="18"/>
    </w:rPr>
  </w:style>
  <w:style w:type="paragraph" w:styleId="Kommentarer">
    <w:name w:val="annotation text"/>
    <w:basedOn w:val="Normal"/>
    <w:link w:val="KommentarerChar"/>
    <w:uiPriority w:val="99"/>
    <w:semiHidden/>
    <w:unhideWhenUsed/>
    <w:rsid w:val="001B1EC6"/>
    <w:pPr>
      <w:spacing w:line="240" w:lineRule="auto"/>
    </w:pPr>
    <w:rPr>
      <w:sz w:val="24"/>
      <w:szCs w:val="24"/>
    </w:rPr>
  </w:style>
  <w:style w:type="character" w:customStyle="1" w:styleId="KommentarerChar">
    <w:name w:val="Kommentarer Char"/>
    <w:basedOn w:val="Standardstycketeckensnitt"/>
    <w:link w:val="Kommentarer"/>
    <w:uiPriority w:val="99"/>
    <w:semiHidden/>
    <w:rsid w:val="001B1EC6"/>
    <w:rPr>
      <w:sz w:val="24"/>
      <w:szCs w:val="24"/>
    </w:rPr>
  </w:style>
  <w:style w:type="paragraph" w:styleId="Kommentarsmne">
    <w:name w:val="annotation subject"/>
    <w:basedOn w:val="Kommentarer"/>
    <w:next w:val="Kommentarer"/>
    <w:link w:val="KommentarsmneChar"/>
    <w:uiPriority w:val="99"/>
    <w:semiHidden/>
    <w:unhideWhenUsed/>
    <w:rsid w:val="001B1EC6"/>
    <w:rPr>
      <w:b/>
      <w:bCs/>
      <w:sz w:val="20"/>
      <w:szCs w:val="20"/>
    </w:rPr>
  </w:style>
  <w:style w:type="character" w:customStyle="1" w:styleId="KommentarsmneChar">
    <w:name w:val="Kommentarsämne Char"/>
    <w:basedOn w:val="KommentarerChar"/>
    <w:link w:val="Kommentarsmne"/>
    <w:uiPriority w:val="99"/>
    <w:semiHidden/>
    <w:rsid w:val="001B1E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D21FF-732D-214F-A742-30533E777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554</Words>
  <Characters>2940</Characters>
  <Application>Microsoft Office Word</Application>
  <DocSecurity>0</DocSecurity>
  <Lines>24</Lines>
  <Paragraphs>6</Paragraphs>
  <ScaleCrop>false</ScaleCrop>
  <HeadingPairs>
    <vt:vector size="6" baseType="variant">
      <vt:variant>
        <vt:lpstr>Rubrik</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Bakgrund</vt:lpstr>
      <vt:lpstr>Övergripande nuläge</vt:lpstr>
      <vt:lpstr>    Administrativ säkerhet</vt:lpstr>
      <vt:lpstr>        Formell säkerhet</vt:lpstr>
      <vt:lpstr>        </vt:lpstr>
      <vt:lpstr>        Informell säkerhet</vt:lpstr>
      <vt:lpstr>    Teknisk säkerhet</vt:lpstr>
      <vt:lpstr>        IT-säkerhet</vt:lpstr>
      <vt:lpstr>        </vt:lpstr>
      <vt:lpstr>        Fysisk säkerhet</vt:lpstr>
      <vt:lpstr>Förbättringsförslag</vt:lpstr>
      <vt:lpstr>    Administrativ säkerhet</vt:lpstr>
      <vt:lpstr>        Formell säkerhet</vt:lpstr>
      <vt:lpstr>        </vt:lpstr>
      <vt:lpstr>        Informell säkerhet</vt:lpstr>
      <vt:lpstr>    Teknisk säkerhet</vt:lpstr>
      <vt:lpstr>        IT-säkerhet</vt:lpstr>
      <vt:lpstr>        </vt:lpstr>
      <vt:lpstr>        Fysisk säkerhet</vt:lpstr>
      <vt:lpstr>Diskussion</vt:lpstr>
      <vt:lpstr>Referenser</vt:lpstr>
    </vt:vector>
  </TitlesOfParts>
  <Manager/>
  <Company/>
  <LinksUpToDate>false</LinksUpToDate>
  <CharactersWithSpaces>3488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Nohlberg</dc:creator>
  <cp:keywords/>
  <dc:description/>
  <cp:lastModifiedBy>Anton Karlsson</cp:lastModifiedBy>
  <cp:revision>4</cp:revision>
  <dcterms:created xsi:type="dcterms:W3CDTF">2016-11-01T14:40:00Z</dcterms:created>
  <dcterms:modified xsi:type="dcterms:W3CDTF">2021-05-04T09:34:00Z</dcterms:modified>
  <cp:category/>
</cp:coreProperties>
</file>