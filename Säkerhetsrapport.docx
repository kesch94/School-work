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C1BA5" w14:textId="77777777" w:rsidR="00D975C7" w:rsidRDefault="00D975C7">
      <w:pPr>
        <w:rPr>
          <w:sz w:val="36"/>
          <w:szCs w:val="36"/>
        </w:rPr>
      </w:pPr>
    </w:p>
    <w:p w14:paraId="771D8339" w14:textId="77777777" w:rsidR="00D975C7" w:rsidRDefault="00D975C7">
      <w:pPr>
        <w:rPr>
          <w:sz w:val="36"/>
          <w:szCs w:val="36"/>
        </w:rPr>
      </w:pPr>
    </w:p>
    <w:p w14:paraId="42400C55" w14:textId="77777777" w:rsidR="00D975C7" w:rsidRDefault="00D975C7">
      <w:pPr>
        <w:rPr>
          <w:sz w:val="36"/>
          <w:szCs w:val="36"/>
        </w:rPr>
      </w:pPr>
    </w:p>
    <w:p w14:paraId="2E25DEA3" w14:textId="77777777" w:rsidR="00D975C7" w:rsidRDefault="00D975C7">
      <w:pPr>
        <w:rPr>
          <w:sz w:val="36"/>
          <w:szCs w:val="36"/>
        </w:rPr>
      </w:pPr>
    </w:p>
    <w:p w14:paraId="7DDAF12C" w14:textId="77777777" w:rsidR="00D975C7" w:rsidRDefault="00D975C7">
      <w:pPr>
        <w:rPr>
          <w:sz w:val="36"/>
          <w:szCs w:val="36"/>
        </w:rPr>
      </w:pPr>
    </w:p>
    <w:p w14:paraId="53631CA5" w14:textId="1BF5B20E" w:rsidR="00BE7B9D" w:rsidRPr="00D975C7" w:rsidRDefault="00B92976">
      <w:pPr>
        <w:rPr>
          <w:sz w:val="36"/>
          <w:szCs w:val="36"/>
        </w:rPr>
      </w:pPr>
      <w:r w:rsidRPr="00D975C7">
        <w:rPr>
          <w:sz w:val="36"/>
          <w:szCs w:val="36"/>
        </w:rPr>
        <w:t xml:space="preserve">Rapport till </w:t>
      </w:r>
      <w:proofErr w:type="spellStart"/>
      <w:ins w:id="0" w:author="Anton Karlsson" w:date="2021-05-04T11:21:00Z">
        <w:r w:rsidR="000A06E7">
          <w:rPr>
            <w:sz w:val="36"/>
            <w:szCs w:val="36"/>
          </w:rPr>
          <w:t>L</w:t>
        </w:r>
      </w:ins>
      <w:ins w:id="1" w:author="Anton Karlsson" w:date="2021-05-04T11:22:00Z">
        <w:r w:rsidR="000A06E7">
          <w:rPr>
            <w:sz w:val="36"/>
            <w:szCs w:val="36"/>
          </w:rPr>
          <w:t>y</w:t>
        </w:r>
      </w:ins>
      <w:ins w:id="2" w:author="Anton Karlsson" w:date="2021-05-04T11:21:00Z">
        <w:r w:rsidR="000A06E7">
          <w:rPr>
            <w:sz w:val="36"/>
            <w:szCs w:val="36"/>
          </w:rPr>
          <w:t>r</w:t>
        </w:r>
      </w:ins>
      <w:ins w:id="3" w:author="Anton Karlsson" w:date="2021-05-04T11:22:00Z">
        <w:r w:rsidR="000A06E7">
          <w:rPr>
            <w:sz w:val="36"/>
            <w:szCs w:val="36"/>
          </w:rPr>
          <w:t>e</w:t>
        </w:r>
      </w:ins>
      <w:ins w:id="4" w:author="Anton Karlsson" w:date="2021-05-04T11:21:00Z">
        <w:r w:rsidR="000A06E7">
          <w:rPr>
            <w:sz w:val="36"/>
            <w:szCs w:val="36"/>
          </w:rPr>
          <w:t>stads</w:t>
        </w:r>
        <w:proofErr w:type="spellEnd"/>
        <w:r w:rsidR="000A06E7">
          <w:rPr>
            <w:sz w:val="36"/>
            <w:szCs w:val="36"/>
          </w:rPr>
          <w:t xml:space="preserve"> Gjuteri AB</w:t>
        </w:r>
      </w:ins>
      <w:del w:id="5" w:author="Anton Karlsson" w:date="2021-05-04T11:21:00Z">
        <w:r w:rsidR="00405DA0" w:rsidRPr="00D975C7" w:rsidDel="000A06E7">
          <w:rPr>
            <w:sz w:val="36"/>
            <w:szCs w:val="36"/>
          </w:rPr>
          <w:delText>[verksam</w:delText>
        </w:r>
      </w:del>
      <w:del w:id="6" w:author="Anton Karlsson" w:date="2021-05-04T11:20:00Z">
        <w:r w:rsidR="00405DA0" w:rsidRPr="00D975C7" w:rsidDel="000A06E7">
          <w:rPr>
            <w:sz w:val="36"/>
            <w:szCs w:val="36"/>
          </w:rPr>
          <w:delText>hetens namn]</w:delText>
        </w:r>
      </w:del>
    </w:p>
    <w:p w14:paraId="1C4EC2EE" w14:textId="3C179E0F" w:rsidR="00B92976" w:rsidRPr="00D975C7" w:rsidRDefault="00B92976">
      <w:pPr>
        <w:rPr>
          <w:sz w:val="36"/>
          <w:szCs w:val="36"/>
        </w:rPr>
      </w:pPr>
      <w:r w:rsidRPr="00D975C7">
        <w:rPr>
          <w:sz w:val="36"/>
          <w:szCs w:val="36"/>
        </w:rPr>
        <w:t>Informationssäkerhetsstudie genomförd: 20</w:t>
      </w:r>
      <w:ins w:id="7" w:author="Anton Karlsson" w:date="2021-05-04T11:21:00Z">
        <w:r w:rsidR="000A06E7">
          <w:rPr>
            <w:sz w:val="36"/>
            <w:szCs w:val="36"/>
          </w:rPr>
          <w:t>21</w:t>
        </w:r>
      </w:ins>
      <w:del w:id="8" w:author="Anton Karlsson" w:date="2021-05-04T11:21:00Z">
        <w:r w:rsidRPr="00D975C7" w:rsidDel="000A06E7">
          <w:rPr>
            <w:sz w:val="36"/>
            <w:szCs w:val="36"/>
          </w:rPr>
          <w:delText>1X</w:delText>
        </w:r>
      </w:del>
      <w:r w:rsidRPr="00D975C7">
        <w:rPr>
          <w:sz w:val="36"/>
          <w:szCs w:val="36"/>
        </w:rPr>
        <w:t>-</w:t>
      </w:r>
      <w:ins w:id="9" w:author="Anton Karlsson" w:date="2021-05-04T11:21:00Z">
        <w:r w:rsidR="000A06E7">
          <w:rPr>
            <w:sz w:val="36"/>
            <w:szCs w:val="36"/>
          </w:rPr>
          <w:t>04</w:t>
        </w:r>
      </w:ins>
      <w:del w:id="10" w:author="Anton Karlsson" w:date="2021-05-04T11:21:00Z">
        <w:r w:rsidRPr="00D975C7" w:rsidDel="000A06E7">
          <w:rPr>
            <w:sz w:val="36"/>
            <w:szCs w:val="36"/>
          </w:rPr>
          <w:delText>XX</w:delText>
        </w:r>
      </w:del>
      <w:r w:rsidRPr="00D975C7">
        <w:rPr>
          <w:sz w:val="36"/>
          <w:szCs w:val="36"/>
        </w:rPr>
        <w:t>-</w:t>
      </w:r>
      <w:ins w:id="11" w:author="Anton Karlsson" w:date="2021-05-04T11:21:00Z">
        <w:r w:rsidR="000A06E7">
          <w:rPr>
            <w:sz w:val="36"/>
            <w:szCs w:val="36"/>
          </w:rPr>
          <w:t>29</w:t>
        </w:r>
      </w:ins>
      <w:del w:id="12" w:author="Anton Karlsson" w:date="2021-05-04T11:21:00Z">
        <w:r w:rsidRPr="00D975C7" w:rsidDel="000A06E7">
          <w:rPr>
            <w:sz w:val="36"/>
            <w:szCs w:val="36"/>
          </w:rPr>
          <w:delText>XX</w:delText>
        </w:r>
      </w:del>
    </w:p>
    <w:p w14:paraId="1498E7E6" w14:textId="77777777" w:rsidR="00B92976" w:rsidRDefault="00B92976"/>
    <w:p w14:paraId="49052850" w14:textId="77777777" w:rsidR="00D975C7" w:rsidRDefault="00D975C7"/>
    <w:p w14:paraId="65E86305" w14:textId="77777777" w:rsidR="00D975C7" w:rsidRDefault="00D975C7"/>
    <w:p w14:paraId="1F2BAE7B" w14:textId="77777777" w:rsidR="00D975C7" w:rsidRDefault="00D975C7"/>
    <w:p w14:paraId="69D15B3B" w14:textId="77777777" w:rsidR="00D975C7" w:rsidRDefault="00D975C7"/>
    <w:p w14:paraId="1FA5C944" w14:textId="77777777" w:rsidR="00D975C7" w:rsidRDefault="00D975C7"/>
    <w:p w14:paraId="3626FF95" w14:textId="77777777" w:rsidR="00D975C7" w:rsidRDefault="00D975C7"/>
    <w:p w14:paraId="1127D4B8" w14:textId="77777777" w:rsidR="00D975C7" w:rsidRDefault="00D975C7"/>
    <w:p w14:paraId="4018454D" w14:textId="77777777" w:rsidR="00D975C7" w:rsidRDefault="00D975C7"/>
    <w:p w14:paraId="7E27661F" w14:textId="77777777" w:rsidR="00D975C7" w:rsidRDefault="00D975C7"/>
    <w:p w14:paraId="4885BA95" w14:textId="77777777" w:rsidR="00D975C7" w:rsidRDefault="00D975C7"/>
    <w:p w14:paraId="4D53C1C4" w14:textId="77777777" w:rsidR="00D975C7" w:rsidRDefault="00D975C7"/>
    <w:p w14:paraId="213D5BAA" w14:textId="77777777" w:rsidR="008019A5" w:rsidRDefault="008019A5"/>
    <w:p w14:paraId="49F24BF8" w14:textId="77777777" w:rsidR="00D975C7" w:rsidRDefault="00D975C7"/>
    <w:p w14:paraId="6F59404F" w14:textId="77777777" w:rsidR="00B92976" w:rsidRPr="00E4764F" w:rsidRDefault="00B92976" w:rsidP="008019A5">
      <w:pPr>
        <w:ind w:left="4111"/>
        <w:rPr>
          <w:b/>
          <w:sz w:val="24"/>
          <w:szCs w:val="24"/>
        </w:rPr>
      </w:pPr>
      <w:r w:rsidRPr="00E4764F">
        <w:rPr>
          <w:b/>
          <w:sz w:val="24"/>
          <w:szCs w:val="24"/>
        </w:rPr>
        <w:t>Författare:</w:t>
      </w:r>
    </w:p>
    <w:p w14:paraId="4E050106" w14:textId="336167C4" w:rsidR="00D975C7" w:rsidRPr="008019A5" w:rsidRDefault="000A06E7" w:rsidP="008019A5">
      <w:pPr>
        <w:ind w:left="4111"/>
      </w:pPr>
      <w:ins w:id="13" w:author="Anton Karlsson" w:date="2021-05-04T11:22:00Z">
        <w:r>
          <w:rPr>
            <w:sz w:val="24"/>
            <w:szCs w:val="24"/>
          </w:rPr>
          <w:t>Anton Karlsson</w:t>
        </w:r>
      </w:ins>
      <w:del w:id="14" w:author="Anton Karlsson" w:date="2021-05-04T11:22:00Z">
        <w:r w:rsidR="00B92976" w:rsidRPr="008019A5" w:rsidDel="000A06E7">
          <w:rPr>
            <w:sz w:val="24"/>
            <w:szCs w:val="24"/>
          </w:rPr>
          <w:delText>Namn Namn</w:delText>
        </w:r>
      </w:del>
      <w:r w:rsidR="00B92976" w:rsidRPr="008019A5">
        <w:rPr>
          <w:sz w:val="24"/>
          <w:szCs w:val="24"/>
        </w:rPr>
        <w:t xml:space="preserve">, </w:t>
      </w:r>
      <w:ins w:id="15" w:author="Anton Karlsson" w:date="2021-05-04T11:22:00Z">
        <w:r>
          <w:rPr>
            <w:sz w:val="24"/>
            <w:szCs w:val="24"/>
          </w:rPr>
          <w:t>c20antka@student.his.se</w:t>
        </w:r>
      </w:ins>
      <w:del w:id="16" w:author="Anton Karlsson" w:date="2021-05-04T11:22:00Z">
        <w:r w:rsidR="00B92976" w:rsidRPr="008019A5" w:rsidDel="000A06E7">
          <w:rPr>
            <w:sz w:val="24"/>
            <w:szCs w:val="24"/>
          </w:rPr>
          <w:delText>epost</w:delText>
        </w:r>
        <w:r w:rsidR="008019A5" w:rsidRPr="008019A5" w:rsidDel="000A06E7">
          <w:rPr>
            <w:sz w:val="24"/>
            <w:szCs w:val="24"/>
          </w:rPr>
          <w:delText>@epost.co</w:delText>
        </w:r>
        <w:r w:rsidR="008019A5" w:rsidRPr="008019A5" w:rsidDel="000A06E7">
          <w:rPr>
            <w:sz w:val="24"/>
            <w:szCs w:val="24"/>
          </w:rPr>
          <w:lastRenderedPageBreak/>
          <w:delText>m</w:delText>
        </w:r>
      </w:del>
      <w:r w:rsidR="008019A5" w:rsidRPr="008019A5">
        <w:rPr>
          <w:sz w:val="24"/>
          <w:szCs w:val="24"/>
        </w:rPr>
        <w:br/>
      </w:r>
      <w:ins w:id="17" w:author="Anton Karlsson" w:date="2021-05-04T11:22:00Z">
        <w:r>
          <w:rPr>
            <w:sz w:val="24"/>
            <w:szCs w:val="24"/>
          </w:rPr>
          <w:t>Lucas Hedlund</w:t>
        </w:r>
      </w:ins>
      <w:del w:id="18" w:author="Anton Karlsson" w:date="2021-05-04T11:22:00Z">
        <w:r w:rsidR="008019A5" w:rsidRPr="008019A5" w:rsidDel="000A06E7">
          <w:rPr>
            <w:sz w:val="24"/>
            <w:szCs w:val="24"/>
          </w:rPr>
          <w:delText>Namn Namn</w:delText>
        </w:r>
      </w:del>
      <w:ins w:id="19" w:author="Anton Karlsson" w:date="2021-05-04T11:22:00Z">
        <w:r>
          <w:rPr>
            <w:sz w:val="24"/>
            <w:szCs w:val="24"/>
          </w:rPr>
          <w:t>, a20luche@student.his.se</w:t>
        </w:r>
      </w:ins>
      <w:del w:id="20" w:author="Anton Karlsson" w:date="2021-05-04T11:22:00Z">
        <w:r w:rsidR="008019A5" w:rsidRPr="008019A5" w:rsidDel="000A06E7">
          <w:rPr>
            <w:sz w:val="24"/>
            <w:szCs w:val="24"/>
          </w:rPr>
          <w:delText>, epost@epost.com</w:delText>
        </w:r>
      </w:del>
      <w:r w:rsidR="008019A5">
        <w:rPr>
          <w:sz w:val="24"/>
          <w:szCs w:val="24"/>
        </w:rPr>
        <w:br/>
      </w:r>
      <w:del w:id="21" w:author="Anton Karlsson" w:date="2021-05-04T11:22:00Z">
        <w:r w:rsidR="008019A5" w:rsidRPr="008019A5" w:rsidDel="000A06E7">
          <w:rPr>
            <w:sz w:val="24"/>
            <w:szCs w:val="24"/>
          </w:rPr>
          <w:delText>Namn Namn, epost@epost.com</w:delText>
        </w:r>
      </w:del>
    </w:p>
    <w:p w14:paraId="3105136E" w14:textId="77777777" w:rsidR="00C33ACC" w:rsidDel="00893B12" w:rsidRDefault="00F30D6A" w:rsidP="00CF653F">
      <w:pPr>
        <w:pStyle w:val="Rubrik1"/>
        <w:rPr>
          <w:del w:id="22" w:author="Anton Karlsson" w:date="2021-05-04T11:34:00Z"/>
        </w:rPr>
      </w:pPr>
      <w:r>
        <w:t>Bakgrund</w:t>
      </w:r>
    </w:p>
    <w:p w14:paraId="2AC72B0B" w14:textId="42F689A0" w:rsidR="00F30D6A" w:rsidRDefault="00C33ACC">
      <w:pPr>
        <w:pStyle w:val="Rubrik1"/>
        <w:rPr>
          <w:ins w:id="23" w:author="Anton Karlsson" w:date="2021-05-04T11:23:00Z"/>
        </w:rPr>
        <w:pPrChange w:id="24" w:author="Anton Karlsson" w:date="2021-05-04T11:34:00Z">
          <w:pPr/>
        </w:pPrChange>
      </w:pPr>
      <w:del w:id="25" w:author="Anton Karlsson" w:date="2021-05-04T11:34:00Z">
        <w:r w:rsidRPr="00E80324" w:rsidDel="00893B12">
          <w:delText>[Här beskriver ni varför rapporten har skrivits, hur ni fick kontakt med verksamheten, vem ni kontaktat,</w:delText>
        </w:r>
        <w:r w:rsidR="00891009" w:rsidDel="00893B12">
          <w:delText xml:space="preserve"> vilken del ni fokuserat på,</w:delText>
        </w:r>
        <w:r w:rsidRPr="00E80324" w:rsidDel="00893B12">
          <w:delText xml:space="preserve"> hur ni kommunicerat/intervjuat, när, och hur många tillfällen etc. </w:delText>
        </w:r>
        <w:r w:rsidR="00E4764F" w:rsidRPr="00E80324" w:rsidDel="00893B12">
          <w:delText>Dvs</w:delText>
        </w:r>
        <w:r w:rsidRPr="00E80324" w:rsidDel="00893B12">
          <w:delText xml:space="preserve">. beskriver hur det kommer sig att ni genomförde studien hos verksamheten, och hur </w:delText>
        </w:r>
        <w:r w:rsidR="001B1EC6" w:rsidDel="00893B12">
          <w:delText>ni genomförde den</w:delText>
        </w:r>
        <w:r w:rsidR="00E80324" w:rsidDel="00893B12">
          <w:delText>.</w:delText>
        </w:r>
        <w:r w:rsidR="00313C69" w:rsidDel="00893B12">
          <w:delText xml:space="preserve"> Notera att ni inte ska lämna in en kopia av denna rapport till Högskolan i Skövde. Ni ska också behandla den med förnuft och försiktighet, dvs. vara försiktiga med vad ni skriver i rapporten och se till att inte sprida den till någon som inte har rätt att läsa den</w:delText>
        </w:r>
      </w:del>
      <w:del w:id="26" w:author="Lucas Hedlund" w:date="2021-05-17T10:28:00Z">
        <w:r w:rsidR="00313C69" w:rsidRPr="006F6636" w:rsidDel="00893B12">
          <w:rPr>
            <w:b/>
          </w:rPr>
          <w:delText>. Det är ni som personligen ä</w:delText>
        </w:r>
      </w:del>
      <w:del w:id="27" w:author="Anton Karlsson" w:date="2021-05-04T11:34:00Z">
        <w:r w:rsidR="006F6636" w:rsidDel="00893B12">
          <w:rPr>
            <w:b/>
          </w:rPr>
          <w:delText>r ansvariga för att hantera denn</w:delText>
        </w:r>
      </w:del>
      <w:del w:id="28" w:author="Lucas Hedlund" w:date="2021-05-17T10:28:00Z">
        <w:r w:rsidR="00313C69" w:rsidRPr="006F6636" w:rsidDel="00893B12">
          <w:rPr>
            <w:b/>
          </w:rPr>
          <w:delText>a information korrekt och med försiktighet</w:delText>
        </w:r>
      </w:del>
      <w:del w:id="29" w:author="Anton Karlsson" w:date="2021-05-04T11:34:00Z">
        <w:r w:rsidR="00313C69" w:rsidDel="00893B12">
          <w:delText>.</w:delText>
        </w:r>
      </w:del>
      <w:del w:id="30" w:author="Lucas Hedlund" w:date="2021-05-17T10:28:00Z">
        <w:r w:rsidRPr="00E80324" w:rsidDel="00893B12">
          <w:delText>]</w:delText>
        </w:r>
      </w:del>
    </w:p>
    <w:p w14:paraId="5599E01A" w14:textId="32580401" w:rsidR="000A06E7" w:rsidRPr="000A06E7" w:rsidRDefault="000A06E7">
      <w:pPr>
        <w:rPr>
          <w:iCs/>
          <w:rPrChange w:id="31" w:author="Anton Karlsson" w:date="2021-05-04T11:25:00Z">
            <w:rPr>
              <w:i/>
            </w:rPr>
          </w:rPrChange>
        </w:rPr>
      </w:pPr>
      <w:ins w:id="32" w:author="Anton Karlsson" w:date="2021-05-04T11:26:00Z">
        <w:r>
          <w:rPr>
            <w:iCs/>
          </w:rPr>
          <w:t>Denna rapporten gjordes i samband med en gruppuppgift för Högskolan i Skövde</w:t>
        </w:r>
      </w:ins>
      <w:ins w:id="33" w:author="Anton Karlsson" w:date="2021-05-04T11:27:00Z">
        <w:r>
          <w:rPr>
            <w:iCs/>
          </w:rPr>
          <w:t xml:space="preserve">, företaget som valdes ut var </w:t>
        </w:r>
        <w:proofErr w:type="spellStart"/>
        <w:r>
          <w:rPr>
            <w:iCs/>
          </w:rPr>
          <w:t>Lyrestads</w:t>
        </w:r>
        <w:proofErr w:type="spellEnd"/>
        <w:r>
          <w:rPr>
            <w:iCs/>
          </w:rPr>
          <w:t xml:space="preserve"> Gjuteri för</w:t>
        </w:r>
      </w:ins>
      <w:ins w:id="34" w:author="Anton Karlsson" w:date="2021-05-04T11:28:00Z">
        <w:r>
          <w:rPr>
            <w:iCs/>
          </w:rPr>
          <w:t xml:space="preserve"> att vi hade en nära kontakt på företaget. Vi </w:t>
        </w:r>
      </w:ins>
      <w:ins w:id="35" w:author="Anton Karlsson" w:date="2021-05-04T11:29:00Z">
        <w:r>
          <w:rPr>
            <w:iCs/>
          </w:rPr>
          <w:t xml:space="preserve">fokuserade mycket på fysisk säkerhet på grund utav riskerna med gjuteri branschen samt deras säkerhet på nätverk och server där de </w:t>
        </w:r>
      </w:ins>
      <w:ins w:id="36" w:author="Anton Karlsson" w:date="2021-05-04T11:30:00Z">
        <w:r>
          <w:rPr>
            <w:iCs/>
          </w:rPr>
          <w:t xml:space="preserve">lagrar sin data. Vi genomförde rapporten genom att åka till </w:t>
        </w:r>
        <w:proofErr w:type="spellStart"/>
        <w:r>
          <w:rPr>
            <w:iCs/>
          </w:rPr>
          <w:t>Lyrestad</w:t>
        </w:r>
        <w:proofErr w:type="spellEnd"/>
        <w:r>
          <w:rPr>
            <w:iCs/>
          </w:rPr>
          <w:t xml:space="preserve"> och g</w:t>
        </w:r>
      </w:ins>
      <w:ins w:id="37" w:author="Anton Karlsson" w:date="2021-05-04T11:31:00Z">
        <w:r w:rsidR="00893B12">
          <w:rPr>
            <w:iCs/>
          </w:rPr>
          <w:t>jorde</w:t>
        </w:r>
      </w:ins>
      <w:ins w:id="38" w:author="Anton Karlsson" w:date="2021-05-04T11:30:00Z">
        <w:r>
          <w:rPr>
            <w:iCs/>
          </w:rPr>
          <w:t xml:space="preserve"> en intervju på plats</w:t>
        </w:r>
      </w:ins>
      <w:ins w:id="39" w:author="Anton Karlsson" w:date="2021-05-04T11:31:00Z">
        <w:r w:rsidR="00893B12">
          <w:rPr>
            <w:iCs/>
          </w:rPr>
          <w:t xml:space="preserve"> för att få en bra insikt i hur lokaler och område</w:t>
        </w:r>
      </w:ins>
      <w:ins w:id="40" w:author="Anton Karlsson" w:date="2021-05-04T11:32:00Z">
        <w:r w:rsidR="00893B12">
          <w:rPr>
            <w:iCs/>
          </w:rPr>
          <w:t xml:space="preserve"> såg ut samt fabrik. Vi gjorde </w:t>
        </w:r>
      </w:ins>
      <w:ins w:id="41" w:author="Anton Karlsson" w:date="2021-05-04T11:33:00Z">
        <w:r w:rsidR="00893B12">
          <w:rPr>
            <w:iCs/>
          </w:rPr>
          <w:t>rapporten på plats för att det är mycket fysisk säkerhet som är hög prio</w:t>
        </w:r>
      </w:ins>
      <w:ins w:id="42" w:author="Anton Karlsson" w:date="2021-05-04T11:34:00Z">
        <w:r w:rsidR="00893B12">
          <w:rPr>
            <w:iCs/>
          </w:rPr>
          <w:t>ritet</w:t>
        </w:r>
      </w:ins>
      <w:ins w:id="43" w:author="Anton Karlsson" w:date="2021-05-04T11:33:00Z">
        <w:r w:rsidR="00893B12">
          <w:rPr>
            <w:iCs/>
          </w:rPr>
          <w:t xml:space="preserve"> inom gjuteribranschen</w:t>
        </w:r>
      </w:ins>
      <w:ins w:id="44" w:author="Anton Karlsson" w:date="2021-05-04T11:34:00Z">
        <w:r w:rsidR="00893B12">
          <w:rPr>
            <w:iCs/>
          </w:rPr>
          <w:t>,</w:t>
        </w:r>
      </w:ins>
      <w:ins w:id="45" w:author="Anton Karlsson" w:date="2021-05-04T11:33:00Z">
        <w:r w:rsidR="00893B12">
          <w:rPr>
            <w:iCs/>
          </w:rPr>
          <w:t xml:space="preserve"> även om de blir mer och mer tekniska samt behandlar mer data och 3D CAD modeller som behöver lagras säkert.</w:t>
        </w:r>
      </w:ins>
    </w:p>
    <w:p w14:paraId="3D75D3EB" w14:textId="77777777" w:rsidR="00E4764F" w:rsidRDefault="00E4764F">
      <w:pPr>
        <w:rPr>
          <w:smallCaps/>
          <w:spacing w:val="5"/>
          <w:sz w:val="36"/>
          <w:szCs w:val="36"/>
        </w:rPr>
      </w:pPr>
      <w:r>
        <w:br w:type="page"/>
      </w:r>
    </w:p>
    <w:p w14:paraId="35CB14CC" w14:textId="6DB46AE5" w:rsidR="00F30D6A" w:rsidRDefault="00F30D6A" w:rsidP="00CF653F">
      <w:pPr>
        <w:pStyle w:val="Rubrik1"/>
      </w:pPr>
      <w:r>
        <w:lastRenderedPageBreak/>
        <w:t>Övergripande nuläge</w:t>
      </w:r>
    </w:p>
    <w:p w14:paraId="53C700DB" w14:textId="70873054" w:rsidR="002A3F0F" w:rsidRPr="00F04C13" w:rsidRDefault="00F30D6A">
      <w:pPr>
        <w:rPr>
          <w:i/>
        </w:rPr>
      </w:pPr>
      <w:del w:id="46" w:author="Anton Karlsson" w:date="2021-05-04T11:49:00Z">
        <w:r w:rsidRPr="00AA63CA" w:rsidDel="00F04C13">
          <w:rPr>
            <w:i/>
          </w:rPr>
          <w:delText xml:space="preserve">[Här beskriver ni hur verksamheten ser ut idag, vad ni fått för information om vad som är status nu. Generellt sett hur </w:delText>
        </w:r>
        <w:r w:rsidR="001B1EC6" w:rsidDel="00F04C13">
          <w:rPr>
            <w:i/>
          </w:rPr>
          <w:delText>arbetet med informationssäkerhet</w:delText>
        </w:r>
        <w:r w:rsidR="001B1EC6" w:rsidRPr="00AA63CA" w:rsidDel="00F04C13">
          <w:rPr>
            <w:i/>
          </w:rPr>
          <w:delText xml:space="preserve"> </w:delText>
        </w:r>
        <w:r w:rsidRPr="00AA63CA" w:rsidDel="00F04C13">
          <w:rPr>
            <w:i/>
          </w:rPr>
          <w:delText xml:space="preserve">fungerar. </w:delText>
        </w:r>
        <w:r w:rsidR="006B6475" w:rsidRPr="00AA63CA" w:rsidDel="00F04C13">
          <w:rPr>
            <w:i/>
          </w:rPr>
          <w:delText xml:space="preserve"> Med bifogad figur som grund har ni underrubriker ni kan använda för att strukturera beskrivningen</w:delText>
        </w:r>
        <w:r w:rsidR="00AA63CA" w:rsidRPr="00AA63CA" w:rsidDel="00F04C13">
          <w:rPr>
            <w:i/>
          </w:rPr>
          <w:delText xml:space="preserve">. Ni ska således beskriva hur ni uppfattat att </w:delText>
        </w:r>
        <w:r w:rsidR="001B1EC6" w:rsidDel="00F04C13">
          <w:rPr>
            <w:i/>
          </w:rPr>
          <w:delText>informationssäkerhetsarbetet</w:delText>
        </w:r>
        <w:r w:rsidR="001B1EC6" w:rsidRPr="00AA63CA" w:rsidDel="00F04C13">
          <w:rPr>
            <w:i/>
          </w:rPr>
          <w:delText xml:space="preserve"> </w:delText>
        </w:r>
        <w:r w:rsidR="00AA63CA" w:rsidRPr="00AA63CA" w:rsidDel="00F04C13">
          <w:rPr>
            <w:i/>
          </w:rPr>
          <w:delText>ser ut idag.</w:delText>
        </w:r>
        <w:r w:rsidRPr="00AA63CA" w:rsidDel="00F04C13">
          <w:rPr>
            <w:i/>
          </w:rPr>
          <w:delText>]</w:delText>
        </w:r>
      </w:del>
      <w:ins w:id="47" w:author="Anton Karlsson" w:date="2021-05-04T11:37:00Z">
        <w:r w:rsidR="002A3F0F">
          <w:rPr>
            <w:iCs/>
          </w:rPr>
          <w:t xml:space="preserve">Säkerheten idag är </w:t>
        </w:r>
      </w:ins>
      <w:ins w:id="48" w:author="Anton Karlsson" w:date="2021-05-04T11:38:00Z">
        <w:r w:rsidR="002A3F0F">
          <w:rPr>
            <w:iCs/>
          </w:rPr>
          <w:t>väldigt medelmåttig på företaget, den externa fysiska säkerheten är låg. Administrativa säkerheten har ingen spårbarhet</w:t>
        </w:r>
      </w:ins>
      <w:ins w:id="49" w:author="Anton Karlsson" w:date="2021-05-04T11:39:00Z">
        <w:r w:rsidR="002A3F0F">
          <w:rPr>
            <w:iCs/>
          </w:rPr>
          <w:t xml:space="preserve"> och policy för datahantering finns inte. Till exempel </w:t>
        </w:r>
      </w:ins>
      <w:ins w:id="50" w:author="Anton Karlsson" w:date="2021-05-04T11:41:00Z">
        <w:r w:rsidR="00F04C13">
          <w:rPr>
            <w:iCs/>
          </w:rPr>
          <w:t>känsliga data</w:t>
        </w:r>
      </w:ins>
      <w:ins w:id="51" w:author="Anton Karlsson" w:date="2021-05-04T11:39:00Z">
        <w:r w:rsidR="002A3F0F">
          <w:rPr>
            <w:iCs/>
          </w:rPr>
          <w:t xml:space="preserve"> som inte ska lämna servern kan tas med hem för jobb hemifrån. </w:t>
        </w:r>
      </w:ins>
      <w:ins w:id="52" w:author="Anton Karlsson" w:date="2021-05-04T11:41:00Z">
        <w:r w:rsidR="00F04C13">
          <w:rPr>
            <w:iCs/>
          </w:rPr>
          <w:t>Tekniska säkerheten</w:t>
        </w:r>
      </w:ins>
      <w:ins w:id="53" w:author="Anton Karlsson" w:date="2021-05-04T11:42:00Z">
        <w:r w:rsidR="00F04C13">
          <w:rPr>
            <w:iCs/>
          </w:rPr>
          <w:t xml:space="preserve"> är relativt bra eftersom server och mappar är lösenordskyddade och sannolikt krypterade men kontakten kunde inte svara helt säkert på det. För åtkomst til</w:t>
        </w:r>
      </w:ins>
      <w:ins w:id="54" w:author="Anton Karlsson" w:date="2021-05-04T11:43:00Z">
        <w:r w:rsidR="00F04C13">
          <w:rPr>
            <w:iCs/>
          </w:rPr>
          <w:t>l den utomstående servern (molnlagringen) så behövdes VPN för åtkomst samt autentisering, så i det avseende så var säkerheten relativt bra (kunde varit bät</w:t>
        </w:r>
      </w:ins>
      <w:ins w:id="55" w:author="Anton Karlsson" w:date="2021-05-04T11:44:00Z">
        <w:r w:rsidR="00F04C13">
          <w:rPr>
            <w:iCs/>
          </w:rPr>
          <w:t>tre med tvåfaktors autentisering)</w:t>
        </w:r>
      </w:ins>
      <w:ins w:id="56" w:author="Anton Karlsson" w:date="2021-05-04T11:43:00Z">
        <w:r w:rsidR="00F04C13">
          <w:rPr>
            <w:iCs/>
          </w:rPr>
          <w:t>.</w:t>
        </w:r>
      </w:ins>
      <w:ins w:id="57" w:author="Anton Karlsson" w:date="2021-05-04T11:44:00Z">
        <w:r w:rsidR="00F04C13">
          <w:rPr>
            <w:iCs/>
          </w:rPr>
          <w:t xml:space="preserve"> Informationssäkerheten var definitivt ingen prioritet på företaget men var något de var intresserade utav att förbättra,</w:t>
        </w:r>
      </w:ins>
      <w:ins w:id="58" w:author="Anton Karlsson" w:date="2021-05-04T11:45:00Z">
        <w:r w:rsidR="00F04C13">
          <w:rPr>
            <w:iCs/>
          </w:rPr>
          <w:t xml:space="preserve"> att informationssäkerheten var relativt låg är på grund utav bristande kunskap inom området. Därför var de glada över</w:t>
        </w:r>
      </w:ins>
      <w:ins w:id="59" w:author="Anton Karlsson" w:date="2021-05-04T11:46:00Z">
        <w:r w:rsidR="00F04C13">
          <w:rPr>
            <w:iCs/>
          </w:rPr>
          <w:t xml:space="preserve"> analysen och förbättringsförslag samt var intresserade utav att </w:t>
        </w:r>
      </w:ins>
      <w:ins w:id="60" w:author="Anton Karlsson" w:date="2021-05-04T11:47:00Z">
        <w:r w:rsidR="00F04C13">
          <w:rPr>
            <w:iCs/>
          </w:rPr>
          <w:t>ut</w:t>
        </w:r>
      </w:ins>
      <w:ins w:id="61" w:author="Anton Karlsson" w:date="2021-05-04T11:46:00Z">
        <w:r w:rsidR="00F04C13">
          <w:rPr>
            <w:iCs/>
          </w:rPr>
          <w:t>forma en informationssäkerhet</w:t>
        </w:r>
      </w:ins>
      <w:ins w:id="62" w:author="Anton Karlsson" w:date="2021-05-04T11:47:00Z">
        <w:r w:rsidR="00F04C13">
          <w:rPr>
            <w:iCs/>
          </w:rPr>
          <w:t xml:space="preserve">spolicy för att utveckla standarder. </w:t>
        </w:r>
      </w:ins>
    </w:p>
    <w:p w14:paraId="7EE2538B" w14:textId="77777777" w:rsidR="00E80324" w:rsidRDefault="00E80324">
      <w:pPr>
        <w:rPr>
          <w:i/>
        </w:rPr>
      </w:pPr>
    </w:p>
    <w:p w14:paraId="4BAC0A9C" w14:textId="77777777" w:rsidR="00E80324" w:rsidRPr="00E80324" w:rsidRDefault="007405FD" w:rsidP="00E80324">
      <w:pPr>
        <w:spacing w:after="120"/>
        <w:jc w:val="center"/>
        <w:rPr>
          <w:rFonts w:ascii="Garamond" w:eastAsia="Times New Roman" w:hAnsi="Garamond" w:cs="Times New Roman"/>
          <w:i/>
          <w:lang w:bidi="he-IL"/>
        </w:rPr>
      </w:pPr>
      <w:r>
        <w:rPr>
          <w:noProof/>
        </w:rPr>
        <w:drawing>
          <wp:inline distT="0" distB="0" distL="0" distR="0" wp14:anchorId="3A31F9BF" wp14:editId="23509463">
            <wp:extent cx="5270501" cy="267335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270501" cy="2673350"/>
                    </a:xfrm>
                    <a:prstGeom prst="rect">
                      <a:avLst/>
                    </a:prstGeom>
                  </pic:spPr>
                </pic:pic>
              </a:graphicData>
            </a:graphic>
          </wp:inline>
        </w:drawing>
      </w:r>
      <w:r w:rsidR="00E80324" w:rsidRPr="0076032F">
        <w:rPr>
          <w:rFonts w:ascii="Garamond" w:eastAsia="Times New Roman" w:hAnsi="Garamond" w:cs="Times New Roman"/>
          <w:i/>
          <w:lang w:bidi="he-IL"/>
        </w:rPr>
        <w:t>Figur 1 - Informationssäkerhetsmodellen</w:t>
      </w:r>
    </w:p>
    <w:p w14:paraId="221FDA1E" w14:textId="77777777" w:rsidR="0076032F" w:rsidRDefault="0076032F"/>
    <w:p w14:paraId="3AFF6367" w14:textId="77777777" w:rsidR="001B1EC6" w:rsidRDefault="001B1EC6" w:rsidP="001B1EC6">
      <w:pPr>
        <w:pStyle w:val="Rubrik2"/>
      </w:pPr>
      <w:r>
        <w:t>Administrativ säkerhet</w:t>
      </w:r>
    </w:p>
    <w:p w14:paraId="72952A3A" w14:textId="77777777" w:rsidR="001B1EC6" w:rsidRDefault="001B1EC6" w:rsidP="001B1EC6">
      <w:pPr>
        <w:pStyle w:val="Rubrik3"/>
      </w:pPr>
      <w:r>
        <w:t>Formell säkerhet</w:t>
      </w:r>
    </w:p>
    <w:p w14:paraId="5F81DBAB" w14:textId="77777777" w:rsidR="001B1EC6" w:rsidRDefault="001B1EC6" w:rsidP="001B1EC6">
      <w:pPr>
        <w:pStyle w:val="Rubrik4"/>
      </w:pPr>
      <w:r>
        <w:t>Extern</w:t>
      </w:r>
    </w:p>
    <w:p w14:paraId="13D51ED8" w14:textId="1635D603" w:rsidR="001B1EC6" w:rsidRDefault="00031D9F" w:rsidP="00E64058">
      <w:pPr>
        <w:rPr>
          <w:ins w:id="63" w:author="Anton Karlsson" w:date="2021-05-07T12:36:00Z"/>
        </w:rPr>
      </w:pPr>
      <w:ins w:id="64" w:author="Anton Karlsson" w:date="2021-05-07T12:30:00Z">
        <w:r>
          <w:t>Företaget följer inga utomstående policys eller standarde</w:t>
        </w:r>
        <w:r w:rsidR="0050115B">
          <w:t>r</w:t>
        </w:r>
        <w:r>
          <w:t xml:space="preserve"> för </w:t>
        </w:r>
      </w:ins>
      <w:ins w:id="65" w:author="Anton Karlsson" w:date="2021-05-17T12:29:00Z">
        <w:r w:rsidR="0057123D">
          <w:t>informationssäkerhet</w:t>
        </w:r>
      </w:ins>
      <w:ins w:id="66" w:author="Anton Karlsson" w:date="2021-05-07T12:30:00Z">
        <w:r w:rsidR="0050115B">
          <w:t>, följer inte 27001 ISO.</w:t>
        </w:r>
      </w:ins>
    </w:p>
    <w:p w14:paraId="2E6FE33F" w14:textId="3EDACD17" w:rsidR="007677F8" w:rsidRPr="00E64058" w:rsidRDefault="007677F8">
      <w:pPr>
        <w:pPrChange w:id="67" w:author="Anton Karlsson" w:date="2021-05-07T12:31:00Z">
          <w:pPr>
            <w:pStyle w:val="Rubrik4"/>
          </w:pPr>
        </w:pPrChange>
      </w:pPr>
      <w:ins w:id="68" w:author="Anton Karlsson" w:date="2021-05-07T12:36:00Z">
        <w:r>
          <w:t>Följer dock ISO standarder för miljö och kvalité (ISO 14001 &amp; 9001).</w:t>
        </w:r>
      </w:ins>
    </w:p>
    <w:p w14:paraId="720CF146" w14:textId="77777777" w:rsidR="001B1EC6" w:rsidRDefault="001B1EC6" w:rsidP="001B1EC6">
      <w:pPr>
        <w:pStyle w:val="Rubrik4"/>
      </w:pPr>
      <w:r>
        <w:lastRenderedPageBreak/>
        <w:t>Intern</w:t>
      </w:r>
    </w:p>
    <w:p w14:paraId="75F78B90" w14:textId="3307DC32" w:rsidR="00134F78" w:rsidRPr="00134F78" w:rsidRDefault="00E64058">
      <w:pPr>
        <w:rPr>
          <w:del w:id="69" w:author="Anton Karlsson" w:date="2021-05-07T12:34:00Z"/>
        </w:rPr>
      </w:pPr>
      <w:ins w:id="70" w:author="Anton Karlsson" w:date="2021-05-07T12:31:00Z">
        <w:r>
          <w:t>Företaget har ingen egenutformad informationssäkerhetspolicy</w:t>
        </w:r>
        <w:r w:rsidR="002C1DB2">
          <w:t xml:space="preserve"> i</w:t>
        </w:r>
      </w:ins>
      <w:ins w:id="71" w:author="Anton Karlsson" w:date="2021-05-07T12:32:00Z">
        <w:r w:rsidR="002C1DB2">
          <w:t xml:space="preserve"> dagsläget. </w:t>
        </w:r>
      </w:ins>
    </w:p>
    <w:p w14:paraId="267882DB" w14:textId="7D8B9915" w:rsidR="001B1EC6" w:rsidRDefault="001B1EC6">
      <w:pPr>
        <w:pPrChange w:id="72" w:author="Anton Karlsson" w:date="2021-05-07T12:31:00Z">
          <w:pPr>
            <w:pStyle w:val="Rubrik3"/>
          </w:pPr>
        </w:pPrChange>
      </w:pPr>
    </w:p>
    <w:p w14:paraId="46AA9593" w14:textId="1817BBE5" w:rsidR="00B20B06" w:rsidRDefault="001B1EC6" w:rsidP="00B20B06">
      <w:pPr>
        <w:pStyle w:val="Rubrik3"/>
        <w:rPr>
          <w:ins w:id="73" w:author="Anton Karlsson" w:date="2021-05-07T12:59:00Z"/>
        </w:rPr>
      </w:pPr>
      <w:r>
        <w:t>Informell säkerhet</w:t>
      </w:r>
    </w:p>
    <w:p w14:paraId="306D0229" w14:textId="62BA3468" w:rsidR="00FB29EE" w:rsidRPr="00FB29EE" w:rsidRDefault="00391C9A">
      <w:pPr>
        <w:pPrChange w:id="74" w:author="Anton Karlsson" w:date="2021-05-07T12:59:00Z">
          <w:pPr>
            <w:pStyle w:val="Rubrik3"/>
          </w:pPr>
        </w:pPrChange>
      </w:pPr>
      <w:ins w:id="75" w:author="Anton Karlsson" w:date="2021-05-07T12:59:00Z">
        <w:r>
          <w:t xml:space="preserve">Vissa hemliga prototypers information finns endast på papper eller i huvudet </w:t>
        </w:r>
        <w:r w:rsidR="00891664">
          <w:t>på chefen</w:t>
        </w:r>
        <w:r w:rsidR="003A0916">
          <w:t xml:space="preserve">, </w:t>
        </w:r>
        <w:r w:rsidR="00923956">
          <w:t>som då är väldigt informellt.</w:t>
        </w:r>
      </w:ins>
    </w:p>
    <w:p w14:paraId="4114213A" w14:textId="77777777" w:rsidR="001B1EC6" w:rsidRDefault="001B1EC6" w:rsidP="001B1EC6"/>
    <w:p w14:paraId="3C4B8330" w14:textId="77777777" w:rsidR="0076032F" w:rsidDel="007A6871" w:rsidRDefault="0076032F" w:rsidP="00B17961">
      <w:pPr>
        <w:pStyle w:val="Rubrik2"/>
        <w:rPr>
          <w:del w:id="76" w:author="Anton Karlsson" w:date="2021-05-07T12:43:00Z"/>
        </w:rPr>
      </w:pPr>
      <w:r>
        <w:t>Teknisk säkerhet</w:t>
      </w:r>
    </w:p>
    <w:p w14:paraId="37F4AF77" w14:textId="62645190" w:rsidR="0076032F" w:rsidDel="007A6871" w:rsidRDefault="007A6871">
      <w:pPr>
        <w:pStyle w:val="Rubrik2"/>
        <w:rPr>
          <w:del w:id="77" w:author="Anton Karlsson" w:date="2021-05-07T12:43:00Z"/>
        </w:rPr>
        <w:pPrChange w:id="78" w:author="Anton Karlsson" w:date="2021-05-07T12:43:00Z">
          <w:pPr/>
        </w:pPrChange>
      </w:pPr>
      <w:ins w:id="79" w:author="Anton Karlsson" w:date="2021-05-07T12:43:00Z">
        <w:r>
          <w:br/>
        </w:r>
      </w:ins>
    </w:p>
    <w:p w14:paraId="40FC38B4" w14:textId="77777777" w:rsidR="0076032F" w:rsidRDefault="0076032F" w:rsidP="00CF653F">
      <w:pPr>
        <w:pStyle w:val="Rubrik3"/>
      </w:pPr>
      <w:r>
        <w:t>IT-säkerhet</w:t>
      </w:r>
    </w:p>
    <w:p w14:paraId="27182E61" w14:textId="77777777" w:rsidR="001B1EC6" w:rsidRDefault="001B1EC6" w:rsidP="001B1EC6"/>
    <w:p w14:paraId="65B802AC" w14:textId="77777777" w:rsidR="001B1EC6" w:rsidRDefault="001B1EC6" w:rsidP="001B1EC6">
      <w:pPr>
        <w:pStyle w:val="Rubrik4"/>
      </w:pPr>
      <w:r>
        <w:t>Datasäkerhet</w:t>
      </w:r>
    </w:p>
    <w:p w14:paraId="5F4B6C9B" w14:textId="24CEB6FF" w:rsidR="001B1EC6" w:rsidRDefault="0034765F" w:rsidP="001B1EC6">
      <w:pPr>
        <w:rPr>
          <w:ins w:id="80" w:author="Anton Karlsson" w:date="2021-05-07T12:49:00Z"/>
        </w:rPr>
      </w:pPr>
      <w:ins w:id="81" w:author="Anton Karlsson" w:date="2021-05-07T12:47:00Z">
        <w:r>
          <w:t>En äldre dator kör ett gammalt ej längre stött opera</w:t>
        </w:r>
      </w:ins>
      <w:ins w:id="82" w:author="Anton Karlsson" w:date="2021-05-07T12:48:00Z">
        <w:r>
          <w:t>tivsystem som då är en säkerhetsrisk</w:t>
        </w:r>
        <w:r w:rsidR="00396574">
          <w:t>.</w:t>
        </w:r>
      </w:ins>
    </w:p>
    <w:p w14:paraId="62F4951D" w14:textId="181F4B7D" w:rsidR="004F5C6B" w:rsidRDefault="004F5C6B" w:rsidP="001B1EC6">
      <w:pPr>
        <w:rPr>
          <w:ins w:id="83" w:author="Anton Karlsson" w:date="2021-05-07T12:50:00Z"/>
        </w:rPr>
      </w:pPr>
      <w:ins w:id="84" w:author="Anton Karlsson" w:date="2021-05-07T12:49:00Z">
        <w:r>
          <w:t xml:space="preserve">Datan som är lagrad på servern i det lokala nätverket är </w:t>
        </w:r>
        <w:r w:rsidR="005D39D7">
          <w:t xml:space="preserve">(förmodligen) </w:t>
        </w:r>
      </w:ins>
      <w:ins w:id="85" w:author="Anton Karlsson" w:date="2021-05-07T12:50:00Z">
        <w:r w:rsidR="005D39D7">
          <w:t>krypterad</w:t>
        </w:r>
        <w:r w:rsidR="008F5DA9">
          <w:t xml:space="preserve"> och </w:t>
        </w:r>
        <w:proofErr w:type="spellStart"/>
        <w:r w:rsidR="008F5DA9">
          <w:t>lösenordsskyddad</w:t>
        </w:r>
        <w:proofErr w:type="spellEnd"/>
        <w:r w:rsidR="009B48B9">
          <w:t>.</w:t>
        </w:r>
      </w:ins>
    </w:p>
    <w:p w14:paraId="362D0030" w14:textId="06D4CC5C" w:rsidR="007B3D02" w:rsidRPr="001B1EC6" w:rsidRDefault="009B48B9" w:rsidP="001B1EC6">
      <w:ins w:id="86" w:author="Anton Karlsson" w:date="2021-05-07T12:50:00Z">
        <w:r>
          <w:t xml:space="preserve">För att komma åt datan som ligger lagrad off-site </w:t>
        </w:r>
        <w:r w:rsidR="008F737E">
          <w:t>krävs VPN med rätt login och sedan rätt lösenord för filåtkomst.</w:t>
        </w:r>
      </w:ins>
    </w:p>
    <w:p w14:paraId="6B925444" w14:textId="77777777" w:rsidR="001B1EC6" w:rsidRPr="001B1EC6" w:rsidRDefault="001B1EC6" w:rsidP="001B1EC6">
      <w:pPr>
        <w:pStyle w:val="Rubrik4"/>
      </w:pPr>
      <w:r>
        <w:t>Kommunikationssäkerhet</w:t>
      </w:r>
    </w:p>
    <w:p w14:paraId="67B7AC5D" w14:textId="513A41ED" w:rsidR="0076032F" w:rsidRDefault="00DB6462">
      <w:pPr>
        <w:pPrChange w:id="87" w:author="Anton Karlsson" w:date="2021-05-07T12:51:00Z">
          <w:pPr>
            <w:pStyle w:val="Rubrik3"/>
          </w:pPr>
        </w:pPrChange>
      </w:pPr>
      <w:ins w:id="88" w:author="Anton Karlsson" w:date="2021-05-07T12:51:00Z">
        <w:r>
          <w:t xml:space="preserve">Deras företagsdomän via </w:t>
        </w:r>
        <w:proofErr w:type="spellStart"/>
        <w:r>
          <w:t>loopia</w:t>
        </w:r>
        <w:proofErr w:type="spellEnd"/>
        <w:r>
          <w:t xml:space="preserve"> har kryptering för email.</w:t>
        </w:r>
      </w:ins>
    </w:p>
    <w:p w14:paraId="0C5C48C6" w14:textId="77777777" w:rsidR="0076032F" w:rsidRDefault="0076032F" w:rsidP="00CF653F">
      <w:pPr>
        <w:pStyle w:val="Rubrik3"/>
      </w:pPr>
      <w:r>
        <w:t>Fysisk säkerhet</w:t>
      </w:r>
    </w:p>
    <w:p w14:paraId="4B60975D" w14:textId="07184D1F" w:rsidR="0076032F" w:rsidRDefault="00A376FD">
      <w:pPr>
        <w:rPr>
          <w:ins w:id="89" w:author="Anton Karlsson" w:date="2021-05-07T12:55:00Z"/>
        </w:rPr>
      </w:pPr>
      <w:ins w:id="90" w:author="Anton Karlsson" w:date="2021-05-07T12:53:00Z">
        <w:r>
          <w:t>Byggnaden ä</w:t>
        </w:r>
        <w:r w:rsidR="00DD6C83">
          <w:t>r brandklassad</w:t>
        </w:r>
      </w:ins>
      <w:ins w:id="91" w:author="Anton Karlsson" w:date="2021-05-07T12:54:00Z">
        <w:r w:rsidR="0074283E">
          <w:t>, har dock inga säkerhetsdörrar</w:t>
        </w:r>
      </w:ins>
      <w:ins w:id="92" w:author="Anton Karlsson" w:date="2021-05-07T12:55:00Z">
        <w:r w:rsidR="00936959">
          <w:t xml:space="preserve"> eller passerkontroll.</w:t>
        </w:r>
      </w:ins>
    </w:p>
    <w:p w14:paraId="7E82038C" w14:textId="55F7BDCC" w:rsidR="00FB30DA" w:rsidRDefault="003E1B00">
      <w:pPr>
        <w:rPr>
          <w:ins w:id="93" w:author="Anton Karlsson" w:date="2021-05-07T12:56:00Z"/>
        </w:rPr>
      </w:pPr>
      <w:proofErr w:type="spellStart"/>
      <w:ins w:id="94" w:author="Anton Karlsson" w:date="2021-05-07T12:55:00Z">
        <w:r>
          <w:t>Cupola</w:t>
        </w:r>
        <w:proofErr w:type="spellEnd"/>
        <w:r>
          <w:t xml:space="preserve"> är anställda för att sköta brandöverkoll,</w:t>
        </w:r>
        <w:r w:rsidR="00487AAB">
          <w:t xml:space="preserve"> brandskydd </w:t>
        </w:r>
      </w:ins>
      <w:ins w:id="95" w:author="Anton Karlsson" w:date="2021-05-07T12:56:00Z">
        <w:r w:rsidR="00487AAB">
          <w:t>(sker 3 gånger per år)</w:t>
        </w:r>
        <w:r w:rsidR="000B6B0A">
          <w:t xml:space="preserve">, kontroll </w:t>
        </w:r>
        <w:r w:rsidR="00993AB9">
          <w:t>utomhus för att överskåda brandrisk (en gång i veckan)</w:t>
        </w:r>
        <w:r w:rsidR="00DD4B6A">
          <w:t>.</w:t>
        </w:r>
      </w:ins>
    </w:p>
    <w:p w14:paraId="55023EA8" w14:textId="64484091" w:rsidR="00DD4B6A" w:rsidRDefault="00DD4B6A">
      <w:pPr>
        <w:rPr>
          <w:ins w:id="96" w:author="Anton Karlsson" w:date="2021-05-07T12:56:00Z"/>
        </w:rPr>
      </w:pPr>
      <w:ins w:id="97" w:author="Anton Karlsson" w:date="2021-05-07T12:56:00Z">
        <w:r>
          <w:t>Finns flertalet pulversläckare på plats, krav på klädsel i fabrik</w:t>
        </w:r>
        <w:r w:rsidR="00060D5B">
          <w:t>.</w:t>
        </w:r>
      </w:ins>
    </w:p>
    <w:p w14:paraId="716846A9" w14:textId="0A780A9C" w:rsidR="00060D5B" w:rsidRDefault="00060D5B">
      <w:pPr>
        <w:rPr>
          <w:ins w:id="98" w:author="Anton Karlsson" w:date="2021-05-07T12:58:00Z"/>
        </w:rPr>
      </w:pPr>
      <w:ins w:id="99" w:author="Anton Karlsson" w:date="2021-05-07T12:56:00Z">
        <w:r>
          <w:t>Brandlarm</w:t>
        </w:r>
        <w:r w:rsidR="00F74C0E">
          <w:t>, dock inga automatiska åt</w:t>
        </w:r>
      </w:ins>
      <w:ins w:id="100" w:author="Anton Karlsson" w:date="2021-05-07T12:57:00Z">
        <w:r w:rsidR="00F74C0E">
          <w:t>gärder kopplade till larmet (eftersom</w:t>
        </w:r>
        <w:r w:rsidR="00C01ED5">
          <w:t xml:space="preserve"> gjuteri inte kan ta emot vanlig brandbearbetning</w:t>
        </w:r>
        <w:r w:rsidR="00C978AA">
          <w:t xml:space="preserve">, vatten på gjutet järn i produktion kan orsaka explosioner </w:t>
        </w:r>
        <w:r w:rsidR="00930BA6">
          <w:t>och vattnet kan bränna personal).</w:t>
        </w:r>
      </w:ins>
    </w:p>
    <w:p w14:paraId="217ADB53" w14:textId="79712076" w:rsidR="001C2BFE" w:rsidRDefault="001C2BFE">
      <w:pPr>
        <w:rPr>
          <w:ins w:id="101" w:author="Anton Karlsson" w:date="2021-05-07T12:58:00Z"/>
        </w:rPr>
      </w:pPr>
      <w:ins w:id="102" w:author="Anton Karlsson" w:date="2021-05-07T12:58:00Z">
        <w:r>
          <w:t xml:space="preserve">Utbildning </w:t>
        </w:r>
        <w:proofErr w:type="spellStart"/>
        <w:r>
          <w:t>brandutrymmning</w:t>
        </w:r>
        <w:proofErr w:type="spellEnd"/>
        <w:r>
          <w:t>.</w:t>
        </w:r>
      </w:ins>
    </w:p>
    <w:p w14:paraId="41FD3326" w14:textId="77777777" w:rsidR="001C2BFE" w:rsidRDefault="001C2BFE"/>
    <w:p w14:paraId="0CC7F2A5" w14:textId="77777777" w:rsidR="00E4764F" w:rsidRDefault="00E4764F">
      <w:pPr>
        <w:rPr>
          <w:smallCaps/>
          <w:spacing w:val="5"/>
          <w:sz w:val="36"/>
          <w:szCs w:val="36"/>
        </w:rPr>
      </w:pPr>
      <w:r>
        <w:br w:type="page"/>
      </w:r>
    </w:p>
    <w:p w14:paraId="539BB6E8" w14:textId="4F18FDA8" w:rsidR="00AA63CA" w:rsidDel="00134F78" w:rsidRDefault="00AA63CA" w:rsidP="00AA63CA">
      <w:pPr>
        <w:pStyle w:val="Rubrik1"/>
        <w:rPr>
          <w:del w:id="103" w:author="Anton Karlsson" w:date="2021-05-07T14:02:00Z"/>
        </w:rPr>
      </w:pPr>
      <w:r>
        <w:lastRenderedPageBreak/>
        <w:t>Förbättringsförslag</w:t>
      </w:r>
    </w:p>
    <w:p w14:paraId="17C4C03E" w14:textId="48507749" w:rsidR="00AA63CA" w:rsidRDefault="00AA63CA">
      <w:pPr>
        <w:pStyle w:val="Rubrik1"/>
        <w:rPr>
          <w:ins w:id="104" w:author="Anton Karlsson" w:date="2021-05-07T13:17:00Z"/>
        </w:rPr>
        <w:pPrChange w:id="105" w:author="Anton Karlsson" w:date="2021-05-07T14:02:00Z">
          <w:pPr/>
        </w:pPrChange>
      </w:pPr>
      <w:del w:id="106" w:author="Anton Karlsson" w:date="2021-05-07T14:02:00Z">
        <w:r w:rsidRPr="00AA63CA" w:rsidDel="00134F78">
          <w:delText xml:space="preserve">[Här beskriver ni </w:delText>
        </w:r>
        <w:r w:rsidDel="00134F78">
          <w:delText xml:space="preserve">vad som kan förbättras, och hur. Ni har lämpligen samma struktur som ovan. </w:delText>
        </w:r>
        <w:r w:rsidR="006E0B80" w:rsidDel="00134F78">
          <w:delText xml:space="preserve">Var noga med att argumentera för VARFÖR det ni föreslår är en förbättring, samt hur mycket den kostar och försök ge konkreta förslag, baserat på hur verksamheten ser ut. Är det exempelvis ett litet företag ni har undersökt kan det vara aktuellt att ge konkreta förslag </w:delText>
        </w:r>
        <w:r w:rsidR="00D86327" w:rsidDel="00134F78">
          <w:delText>exempelvis</w:delText>
        </w:r>
        <w:r w:rsidR="006E0B80" w:rsidDel="00134F78">
          <w:delText xml:space="preserve"> på programvaror eller </w:delText>
        </w:r>
        <w:r w:rsidR="00BF08A1" w:rsidDel="00134F78">
          <w:delText xml:space="preserve">liknande, </w:delText>
        </w:r>
        <w:r w:rsidR="00E4764F" w:rsidDel="00134F78">
          <w:delText xml:space="preserve">men </w:delText>
        </w:r>
        <w:r w:rsidR="00BF08A1" w:rsidDel="00134F78">
          <w:delText xml:space="preserve">om det är en större verksamhet kan det vara mer generella rekommendationer. Tumregeln här är att </w:delText>
        </w:r>
        <w:r w:rsidR="00D86327" w:rsidDel="00134F78">
          <w:delText xml:space="preserve">ni ska ge </w:delText>
        </w:r>
        <w:r w:rsidR="00BF08A1" w:rsidDel="00134F78">
          <w:delText>användbara råd och förbättringsförslag. Rådet ”Gör personalen mer säkerhetsmedveten” är exempelvis inte användbart, men</w:delText>
        </w:r>
        <w:r w:rsidR="00D86327" w:rsidDel="00134F78">
          <w:delText xml:space="preserve"> rådet</w:delText>
        </w:r>
        <w:r w:rsidR="00BF08A1" w:rsidDel="00134F78">
          <w:delText xml:space="preserve"> ”skriv en instruktion om hur personalen får använda mail” är användbart.</w:delText>
        </w:r>
        <w:r w:rsidRPr="00AA63CA" w:rsidDel="00134F78">
          <w:delText>]</w:delText>
        </w:r>
      </w:del>
    </w:p>
    <w:p w14:paraId="49AE14A5" w14:textId="343943CE" w:rsidR="00476EB7" w:rsidRDefault="00A42DF3" w:rsidP="00AA63CA">
      <w:pPr>
        <w:rPr>
          <w:ins w:id="107" w:author="Anton Karlsson" w:date="2021-05-07T13:20:00Z"/>
          <w:i/>
        </w:rPr>
      </w:pPr>
      <w:ins w:id="108" w:author="Anton Karlsson" w:date="2021-05-07T13:18:00Z">
        <w:r>
          <w:rPr>
            <w:i/>
          </w:rPr>
          <w:t xml:space="preserve">En bra början för </w:t>
        </w:r>
        <w:proofErr w:type="spellStart"/>
        <w:r>
          <w:rPr>
            <w:i/>
          </w:rPr>
          <w:t>förbättrning</w:t>
        </w:r>
        <w:proofErr w:type="spellEnd"/>
        <w:r>
          <w:rPr>
            <w:i/>
          </w:rPr>
          <w:t xml:space="preserve"> är att utforma en säkerhetspolicy och börja vara mer medvetna om informationssäkerhet, i dagsläget har det helt enkelt fallit mellan stolarna</w:t>
        </w:r>
        <w:r w:rsidR="00591926">
          <w:rPr>
            <w:i/>
          </w:rPr>
          <w:t xml:space="preserve">. </w:t>
        </w:r>
      </w:ins>
      <w:ins w:id="109" w:author="Anton Karlsson" w:date="2021-05-07T13:19:00Z">
        <w:r w:rsidR="00591926">
          <w:rPr>
            <w:i/>
          </w:rPr>
          <w:t xml:space="preserve">Då de har utformade </w:t>
        </w:r>
        <w:proofErr w:type="spellStart"/>
        <w:r w:rsidR="00591926">
          <w:rPr>
            <w:i/>
          </w:rPr>
          <w:t>policies</w:t>
        </w:r>
        <w:proofErr w:type="spellEnd"/>
        <w:r w:rsidR="00591926">
          <w:rPr>
            <w:i/>
          </w:rPr>
          <w:t xml:space="preserve"> för </w:t>
        </w:r>
        <w:r w:rsidR="00FB4F7A">
          <w:rPr>
            <w:i/>
          </w:rPr>
          <w:t xml:space="preserve">andra </w:t>
        </w:r>
        <w:r w:rsidR="00F76A69">
          <w:rPr>
            <w:i/>
          </w:rPr>
          <w:t>delar i förtaget kan det enkelt utformas en här</w:t>
        </w:r>
        <w:r w:rsidR="00E05869">
          <w:rPr>
            <w:i/>
          </w:rPr>
          <w:t xml:space="preserve"> också</w:t>
        </w:r>
      </w:ins>
      <w:ins w:id="110" w:author="Anton Karlsson" w:date="2021-05-07T13:20:00Z">
        <w:r w:rsidR="00E05869">
          <w:rPr>
            <w:i/>
          </w:rPr>
          <w:t xml:space="preserve"> med</w:t>
        </w:r>
      </w:ins>
      <w:ins w:id="111" w:author="Anton Karlsson" w:date="2021-05-07T13:19:00Z">
        <w:r w:rsidR="00F76A69">
          <w:rPr>
            <w:i/>
          </w:rPr>
          <w:t xml:space="preserve"> rätta riktlinjer</w:t>
        </w:r>
      </w:ins>
      <w:ins w:id="112" w:author="Anton Karlsson" w:date="2021-05-07T13:20:00Z">
        <w:r w:rsidR="00BF7513">
          <w:rPr>
            <w:i/>
          </w:rPr>
          <w:t>.</w:t>
        </w:r>
      </w:ins>
    </w:p>
    <w:p w14:paraId="37E29E44" w14:textId="72ECCF1B" w:rsidR="00BF7513" w:rsidRDefault="00BF7513" w:rsidP="00AA63CA">
      <w:pPr>
        <w:rPr>
          <w:ins w:id="113" w:author="Anton Karlsson" w:date="2021-05-07T13:22:00Z"/>
          <w:i/>
        </w:rPr>
      </w:pPr>
      <w:ins w:id="114" w:author="Anton Karlsson" w:date="2021-05-07T13:20:00Z">
        <w:r>
          <w:rPr>
            <w:i/>
          </w:rPr>
          <w:t xml:space="preserve">För att lösa </w:t>
        </w:r>
        <w:r w:rsidR="00935EB2">
          <w:rPr>
            <w:i/>
          </w:rPr>
          <w:t xml:space="preserve">informationssäkerhetspolicyn </w:t>
        </w:r>
        <w:r w:rsidR="00C83C40">
          <w:rPr>
            <w:i/>
          </w:rPr>
          <w:t>erbjöd</w:t>
        </w:r>
        <w:r w:rsidR="007F2376">
          <w:rPr>
            <w:i/>
          </w:rPr>
          <w:t xml:space="preserve"> vi </w:t>
        </w:r>
        <w:r w:rsidR="0071103E">
          <w:rPr>
            <w:i/>
          </w:rPr>
          <w:t>information</w:t>
        </w:r>
      </w:ins>
      <w:ins w:id="115" w:author="Anton Karlsson" w:date="2021-05-07T13:21:00Z">
        <w:r w:rsidR="00D34B0F">
          <w:rPr>
            <w:i/>
          </w:rPr>
          <w:t xml:space="preserve"> som kan hjälpa</w:t>
        </w:r>
      </w:ins>
      <w:ins w:id="116" w:author="Anton Karlsson" w:date="2021-05-07T13:24:00Z">
        <w:r w:rsidR="00B14CB5">
          <w:rPr>
            <w:i/>
          </w:rPr>
          <w:t xml:space="preserve"> </w:t>
        </w:r>
      </w:ins>
      <w:ins w:id="117" w:author="Anton Karlsson" w:date="2021-05-07T13:22:00Z">
        <w:r w:rsidR="00570921">
          <w:rPr>
            <w:i/>
          </w:rPr>
          <w:t xml:space="preserve">till </w:t>
        </w:r>
      </w:ins>
      <w:ins w:id="118" w:author="Anton Karlsson" w:date="2021-05-07T13:21:00Z">
        <w:r w:rsidR="00D34B0F">
          <w:rPr>
            <w:i/>
          </w:rPr>
          <w:t xml:space="preserve">att strukturera </w:t>
        </w:r>
        <w:r w:rsidR="00665EFB">
          <w:rPr>
            <w:i/>
          </w:rPr>
          <w:t>en policy</w:t>
        </w:r>
        <w:r w:rsidR="002D1967">
          <w:rPr>
            <w:i/>
          </w:rPr>
          <w:t xml:space="preserve"> (en sammanställning utav bra punkter från </w:t>
        </w:r>
        <w:proofErr w:type="spellStart"/>
        <w:r w:rsidR="00DC7D17">
          <w:rPr>
            <w:i/>
          </w:rPr>
          <w:t>Pfleeger</w:t>
        </w:r>
        <w:proofErr w:type="spellEnd"/>
        <w:r w:rsidR="00DC7D17">
          <w:rPr>
            <w:i/>
          </w:rPr>
          <w:t>, 2015)</w:t>
        </w:r>
      </w:ins>
      <w:ins w:id="119" w:author="Anton Karlsson" w:date="2021-05-07T13:22:00Z">
        <w:r w:rsidR="00B837CA">
          <w:rPr>
            <w:i/>
          </w:rPr>
          <w:t>.</w:t>
        </w:r>
      </w:ins>
    </w:p>
    <w:p w14:paraId="38B4073D" w14:textId="5D6F07EB" w:rsidR="00570921" w:rsidRDefault="00EE6EFA" w:rsidP="00AA63CA">
      <w:pPr>
        <w:rPr>
          <w:ins w:id="120" w:author="Anton Karlsson" w:date="2021-05-07T13:24:00Z"/>
          <w:i/>
        </w:rPr>
      </w:pPr>
      <w:ins w:id="121" w:author="Anton Karlsson" w:date="2021-05-07T13:22:00Z">
        <w:r>
          <w:rPr>
            <w:i/>
          </w:rPr>
          <w:t>En viktig förbättr</w:t>
        </w:r>
        <w:r w:rsidR="00E13D4E">
          <w:rPr>
            <w:i/>
          </w:rPr>
          <w:t>ing är att byta ut dato</w:t>
        </w:r>
      </w:ins>
      <w:ins w:id="122" w:author="Anton Karlsson" w:date="2021-05-07T13:23:00Z">
        <w:r w:rsidR="00E13D4E">
          <w:rPr>
            <w:i/>
          </w:rPr>
          <w:t xml:space="preserve">rn med </w:t>
        </w:r>
        <w:proofErr w:type="spellStart"/>
        <w:r w:rsidR="00E13D4E">
          <w:rPr>
            <w:i/>
          </w:rPr>
          <w:t>windows</w:t>
        </w:r>
        <w:proofErr w:type="spellEnd"/>
        <w:r w:rsidR="00E13D4E">
          <w:rPr>
            <w:i/>
          </w:rPr>
          <w:t xml:space="preserve"> 7 operativsystem eftersom det OS</w:t>
        </w:r>
        <w:r w:rsidR="00763A27">
          <w:rPr>
            <w:i/>
          </w:rPr>
          <w:t xml:space="preserve"> inte längre uppdateras och är en säkerhetsrisk i nätverket</w:t>
        </w:r>
        <w:r w:rsidR="005B4CEC">
          <w:rPr>
            <w:i/>
          </w:rPr>
          <w:t>.</w:t>
        </w:r>
        <w:r w:rsidR="00A163DF">
          <w:rPr>
            <w:i/>
          </w:rPr>
          <w:t xml:space="preserve"> Dock kommer denna att bytas ut snart eftersom de har beställt ett helt nytt </w:t>
        </w:r>
        <w:r w:rsidR="002B2570">
          <w:rPr>
            <w:i/>
          </w:rPr>
          <w:t xml:space="preserve">system som ska implementeras </w:t>
        </w:r>
      </w:ins>
      <w:ins w:id="123" w:author="Anton Karlsson" w:date="2021-05-07T13:24:00Z">
        <w:r w:rsidR="002B2570">
          <w:rPr>
            <w:i/>
          </w:rPr>
          <w:t xml:space="preserve">i företaget där alla datorer ska köra </w:t>
        </w:r>
        <w:r w:rsidR="00256A07">
          <w:rPr>
            <w:i/>
          </w:rPr>
          <w:t>W</w:t>
        </w:r>
        <w:r w:rsidR="002B2570">
          <w:rPr>
            <w:i/>
          </w:rPr>
          <w:t xml:space="preserve">indows 10 PRO </w:t>
        </w:r>
        <w:r w:rsidR="00256A07">
          <w:rPr>
            <w:i/>
          </w:rPr>
          <w:t>för att fungera med det nya systemet.</w:t>
        </w:r>
      </w:ins>
    </w:p>
    <w:p w14:paraId="0A7C2EFF" w14:textId="2E8E358A" w:rsidR="004A5CB9" w:rsidRDefault="00C76D18" w:rsidP="00AA63CA">
      <w:pPr>
        <w:rPr>
          <w:ins w:id="124" w:author="Anton Karlsson" w:date="2021-05-07T13:25:00Z"/>
          <w:i/>
        </w:rPr>
      </w:pPr>
      <w:ins w:id="125" w:author="Anton Karlsson" w:date="2021-05-07T13:25:00Z">
        <w:r>
          <w:rPr>
            <w:i/>
          </w:rPr>
          <w:t>Priset för systemet angavs inte</w:t>
        </w:r>
        <w:r w:rsidR="0017766D">
          <w:rPr>
            <w:i/>
          </w:rPr>
          <w:t>.</w:t>
        </w:r>
      </w:ins>
    </w:p>
    <w:p w14:paraId="21227227" w14:textId="6023D17D" w:rsidR="0017766D" w:rsidRDefault="000B64EF" w:rsidP="00AA63CA">
      <w:pPr>
        <w:rPr>
          <w:ins w:id="126" w:author="Anton Karlsson" w:date="2021-05-07T13:29:00Z"/>
          <w:i/>
        </w:rPr>
      </w:pPr>
      <w:ins w:id="127" w:author="Anton Karlsson" w:date="2021-05-07T13:27:00Z">
        <w:r>
          <w:rPr>
            <w:i/>
          </w:rPr>
          <w:t>Mejlen</w:t>
        </w:r>
      </w:ins>
      <w:ins w:id="128" w:author="Anton Karlsson" w:date="2021-05-07T13:25:00Z">
        <w:r w:rsidR="00745F3B">
          <w:rPr>
            <w:i/>
          </w:rPr>
          <w:t xml:space="preserve"> som skickas ska gå under kryptering men ge</w:t>
        </w:r>
      </w:ins>
      <w:ins w:id="129" w:author="Anton Karlsson" w:date="2021-05-07T13:26:00Z">
        <w:r w:rsidR="00745F3B">
          <w:rPr>
            <w:i/>
          </w:rPr>
          <w:t>nerellt så är e-</w:t>
        </w:r>
      </w:ins>
      <w:ins w:id="130" w:author="Anton Karlsson" w:date="2021-05-07T13:27:00Z">
        <w:r>
          <w:rPr>
            <w:i/>
          </w:rPr>
          <w:t>mejlen</w:t>
        </w:r>
      </w:ins>
      <w:ins w:id="131" w:author="Anton Karlsson" w:date="2021-05-07T13:28:00Z">
        <w:r w:rsidR="00FD675F">
          <w:rPr>
            <w:i/>
          </w:rPr>
          <w:t>s</w:t>
        </w:r>
      </w:ins>
      <w:ins w:id="132" w:author="Anton Karlsson" w:date="2021-05-07T13:26:00Z">
        <w:r w:rsidR="00745F3B">
          <w:rPr>
            <w:i/>
          </w:rPr>
          <w:t xml:space="preserve"> säkerhe</w:t>
        </w:r>
      </w:ins>
      <w:ins w:id="133" w:author="Anton Karlsson" w:date="2021-05-07T13:28:00Z">
        <w:r w:rsidR="00FD675F">
          <w:rPr>
            <w:i/>
          </w:rPr>
          <w:t>t</w:t>
        </w:r>
      </w:ins>
      <w:ins w:id="134" w:author="Anton Karlsson" w:date="2021-05-07T13:26:00Z">
        <w:r w:rsidR="00745F3B">
          <w:rPr>
            <w:i/>
          </w:rPr>
          <w:t xml:space="preserve"> obefintlig så därför bör personalen utbildas i att känslig information </w:t>
        </w:r>
      </w:ins>
      <w:ins w:id="135" w:author="Anton Karlsson" w:date="2021-05-07T13:27:00Z">
        <w:r w:rsidR="000B5D42">
          <w:rPr>
            <w:i/>
          </w:rPr>
          <w:t>ej ska</w:t>
        </w:r>
      </w:ins>
      <w:ins w:id="136" w:author="Anton Karlsson" w:date="2021-05-07T13:26:00Z">
        <w:r w:rsidR="00745F3B">
          <w:rPr>
            <w:i/>
          </w:rPr>
          <w:t xml:space="preserve"> skickas via e-</w:t>
        </w:r>
        <w:proofErr w:type="spellStart"/>
        <w:r w:rsidR="00745F3B">
          <w:rPr>
            <w:i/>
          </w:rPr>
          <w:t>m</w:t>
        </w:r>
      </w:ins>
      <w:ins w:id="137" w:author="Anton Karlsson" w:date="2021-05-07T13:28:00Z">
        <w:r w:rsidR="003F11EE">
          <w:rPr>
            <w:i/>
          </w:rPr>
          <w:t>ejl</w:t>
        </w:r>
      </w:ins>
      <w:ins w:id="138" w:author="Anton Karlsson" w:date="2021-05-07T13:26:00Z">
        <w:r w:rsidR="00745F3B">
          <w:rPr>
            <w:i/>
          </w:rPr>
          <w:t>l</w:t>
        </w:r>
        <w:proofErr w:type="spellEnd"/>
        <w:r w:rsidR="00BC1B4B">
          <w:rPr>
            <w:i/>
          </w:rPr>
          <w:t>. I dags</w:t>
        </w:r>
      </w:ins>
      <w:ins w:id="139" w:author="Anton Karlsson" w:date="2021-05-07T13:27:00Z">
        <w:r w:rsidR="00BC1B4B">
          <w:rPr>
            <w:i/>
          </w:rPr>
          <w:t xml:space="preserve">läget finns många användbara program och </w:t>
        </w:r>
        <w:proofErr w:type="spellStart"/>
        <w:r w:rsidR="00BC1B4B">
          <w:rPr>
            <w:i/>
          </w:rPr>
          <w:t>appar</w:t>
        </w:r>
        <w:proofErr w:type="spellEnd"/>
        <w:r w:rsidR="00BC1B4B">
          <w:rPr>
            <w:i/>
          </w:rPr>
          <w:t xml:space="preserve"> som </w:t>
        </w:r>
      </w:ins>
      <w:ins w:id="140" w:author="Anton Karlsson" w:date="2021-05-07T13:28:00Z">
        <w:r w:rsidR="003F11EE">
          <w:rPr>
            <w:i/>
          </w:rPr>
          <w:t>använder</w:t>
        </w:r>
      </w:ins>
      <w:ins w:id="141" w:author="Anton Karlsson" w:date="2021-05-07T13:27:00Z">
        <w:r w:rsidR="00BC1B4B">
          <w:rPr>
            <w:i/>
          </w:rPr>
          <w:t xml:space="preserve"> sig utav krypterade chattar som då kan användas istället (kräver dock att båda parter är villiga att använda det)</w:t>
        </w:r>
      </w:ins>
      <w:ins w:id="142" w:author="Anton Karlsson" w:date="2021-05-07T13:29:00Z">
        <w:r w:rsidR="00602300">
          <w:rPr>
            <w:i/>
          </w:rPr>
          <w:t>.</w:t>
        </w:r>
      </w:ins>
    </w:p>
    <w:p w14:paraId="700B68EA" w14:textId="7F5C2E01" w:rsidR="00602300" w:rsidRDefault="00C604C1" w:rsidP="00AA63CA">
      <w:pPr>
        <w:rPr>
          <w:ins w:id="143" w:author="Anton Karlsson" w:date="2021-05-07T13:34:00Z"/>
          <w:i/>
        </w:rPr>
      </w:pPr>
      <w:ins w:id="144" w:author="Anton Karlsson" w:date="2021-05-07T13:29:00Z">
        <w:r>
          <w:rPr>
            <w:i/>
          </w:rPr>
          <w:t>Företaget bör skaffa sig någon typ av inbrottssäker</w:t>
        </w:r>
        <w:r w:rsidR="0062715F">
          <w:rPr>
            <w:i/>
          </w:rPr>
          <w:t xml:space="preserve"> dörr och </w:t>
        </w:r>
        <w:r w:rsidR="0040417F">
          <w:rPr>
            <w:i/>
          </w:rPr>
          <w:t>ta kontroll över vilka som kommer ut och in på kontoret, i dagsläget är det en vä</w:t>
        </w:r>
      </w:ins>
      <w:ins w:id="145" w:author="Anton Karlsson" w:date="2021-05-07T13:30:00Z">
        <w:r w:rsidR="0040417F">
          <w:rPr>
            <w:i/>
          </w:rPr>
          <w:t>ldigt vanlig dörr som lätt kan brytas upp och då har du snabbt och enkelt fullt inträde till kontor där dator och lagring finns</w:t>
        </w:r>
        <w:r w:rsidR="00F46B66">
          <w:rPr>
            <w:i/>
          </w:rPr>
          <w:t xml:space="preserve">. </w:t>
        </w:r>
        <w:r w:rsidR="001E2343">
          <w:rPr>
            <w:i/>
          </w:rPr>
          <w:t>De har även talat om att sätta upp kameror för att se aktivitet utanför d</w:t>
        </w:r>
      </w:ins>
      <w:ins w:id="146" w:author="Anton Karlsson" w:date="2021-05-07T13:31:00Z">
        <w:r w:rsidR="001E2343">
          <w:rPr>
            <w:i/>
          </w:rPr>
          <w:t xml:space="preserve">å de har haft </w:t>
        </w:r>
        <w:r w:rsidR="00677FAE">
          <w:rPr>
            <w:i/>
          </w:rPr>
          <w:t xml:space="preserve">problem med stölder utav järn </w:t>
        </w:r>
        <w:r w:rsidR="007E0028">
          <w:rPr>
            <w:i/>
          </w:rPr>
          <w:t>förut som kan finnas på gården.</w:t>
        </w:r>
      </w:ins>
    </w:p>
    <w:p w14:paraId="3C9C7B32" w14:textId="73C35B31" w:rsidR="006F3206" w:rsidRDefault="006F3206" w:rsidP="00AA63CA">
      <w:pPr>
        <w:rPr>
          <w:ins w:id="147" w:author="Anton Karlsson" w:date="2021-05-07T13:38:00Z"/>
          <w:i/>
        </w:rPr>
      </w:pPr>
      <w:ins w:id="148" w:author="Anton Karlsson" w:date="2021-05-07T13:34:00Z">
        <w:r>
          <w:rPr>
            <w:i/>
          </w:rPr>
          <w:t xml:space="preserve">Säkerhetsdörr </w:t>
        </w:r>
      </w:ins>
      <w:ins w:id="149" w:author="Anton Karlsson" w:date="2021-05-07T13:35:00Z">
        <w:r w:rsidR="00BF772C">
          <w:rPr>
            <w:i/>
          </w:rPr>
          <w:t>kostar</w:t>
        </w:r>
      </w:ins>
      <w:ins w:id="150" w:author="Anton Karlsson" w:date="2021-05-07T13:54:00Z">
        <w:r w:rsidR="0018736D">
          <w:rPr>
            <w:i/>
          </w:rPr>
          <w:t xml:space="preserve"> mellan</w:t>
        </w:r>
      </w:ins>
      <w:ins w:id="151" w:author="Anton Karlsson" w:date="2021-05-07T13:35:00Z">
        <w:r w:rsidR="00BF772C">
          <w:rPr>
            <w:i/>
          </w:rPr>
          <w:t xml:space="preserve"> 1</w:t>
        </w:r>
      </w:ins>
      <w:ins w:id="152" w:author="Anton Karlsson" w:date="2021-05-07T13:36:00Z">
        <w:r w:rsidR="00726A7E">
          <w:rPr>
            <w:i/>
          </w:rPr>
          <w:t>0</w:t>
        </w:r>
      </w:ins>
      <w:ins w:id="153" w:author="Anton Karlsson" w:date="2021-05-07T13:54:00Z">
        <w:r w:rsidR="0018736D">
          <w:rPr>
            <w:i/>
          </w:rPr>
          <w:t xml:space="preserve"> och </w:t>
        </w:r>
      </w:ins>
      <w:ins w:id="154" w:author="Anton Karlsson" w:date="2021-05-07T13:51:00Z">
        <w:r w:rsidR="00FC30B8">
          <w:rPr>
            <w:i/>
          </w:rPr>
          <w:t>20</w:t>
        </w:r>
      </w:ins>
      <w:ins w:id="155" w:author="Anton Karlsson" w:date="2021-05-07T13:35:00Z">
        <w:r w:rsidR="00BF772C">
          <w:rPr>
            <w:i/>
          </w:rPr>
          <w:t xml:space="preserve"> tusen beroende på säkerhetsklass, eftersom det gäller ett företag hade en säkerhetsklassning så som RC4 rekomme</w:t>
        </w:r>
        <w:r w:rsidR="000C1027">
          <w:rPr>
            <w:i/>
          </w:rPr>
          <w:t>nderats</w:t>
        </w:r>
      </w:ins>
      <w:ins w:id="156" w:author="Anton Karlsson" w:date="2021-05-07T13:36:00Z">
        <w:r w:rsidR="00726A7E">
          <w:rPr>
            <w:i/>
          </w:rPr>
          <w:t>.</w:t>
        </w:r>
      </w:ins>
    </w:p>
    <w:p w14:paraId="560956BA" w14:textId="21B79F30" w:rsidR="00FC30B8" w:rsidRDefault="002E3112" w:rsidP="00AA63CA">
      <w:pPr>
        <w:rPr>
          <w:ins w:id="157" w:author="Anton Karlsson" w:date="2021-05-07T13:51:00Z"/>
          <w:i/>
        </w:rPr>
      </w:pPr>
      <w:ins w:id="158" w:author="Anton Karlsson" w:date="2021-05-07T13:40:00Z">
        <w:r>
          <w:rPr>
            <w:i/>
          </w:rPr>
          <w:t xml:space="preserve">För kameraövervakning rekommenderar vi en </w:t>
        </w:r>
        <w:proofErr w:type="spellStart"/>
        <w:r>
          <w:rPr>
            <w:i/>
          </w:rPr>
          <w:t>wifi</w:t>
        </w:r>
        <w:proofErr w:type="spellEnd"/>
        <w:r>
          <w:rPr>
            <w:i/>
          </w:rPr>
          <w:t xml:space="preserve">-baserad </w:t>
        </w:r>
        <w:r w:rsidR="00A56A99">
          <w:rPr>
            <w:i/>
          </w:rPr>
          <w:t xml:space="preserve">rotationskamera för </w:t>
        </w:r>
        <w:r w:rsidR="0042088A">
          <w:rPr>
            <w:i/>
          </w:rPr>
          <w:t xml:space="preserve">hörnet utav byggnaden så </w:t>
        </w:r>
        <w:r w:rsidR="00F370C3">
          <w:rPr>
            <w:i/>
          </w:rPr>
          <w:t>övervakning för framsida (ingång) och samt gårdsp</w:t>
        </w:r>
        <w:r w:rsidR="006A5C38">
          <w:rPr>
            <w:i/>
          </w:rPr>
          <w:t>lanen på sid</w:t>
        </w:r>
      </w:ins>
      <w:ins w:id="159" w:author="Anton Karlsson" w:date="2021-05-07T13:41:00Z">
        <w:r w:rsidR="006A5C38">
          <w:rPr>
            <w:i/>
          </w:rPr>
          <w:t xml:space="preserve">an kan övervakas utav en och samma kamera med </w:t>
        </w:r>
        <w:r w:rsidR="00122F10">
          <w:rPr>
            <w:i/>
          </w:rPr>
          <w:t>360 graders</w:t>
        </w:r>
      </w:ins>
      <w:ins w:id="160" w:author="Anton Karlsson" w:date="2021-05-07T13:42:00Z">
        <w:r w:rsidR="008B28A3">
          <w:rPr>
            <w:i/>
          </w:rPr>
          <w:t xml:space="preserve"> </w:t>
        </w:r>
      </w:ins>
      <w:ins w:id="161" w:author="Anton Karlsson" w:date="2021-05-07T13:41:00Z">
        <w:r w:rsidR="00122F10">
          <w:rPr>
            <w:i/>
          </w:rPr>
          <w:t>täckning</w:t>
        </w:r>
        <w:r w:rsidR="0040401D">
          <w:rPr>
            <w:i/>
          </w:rPr>
          <w:t xml:space="preserve">, en smidig och </w:t>
        </w:r>
      </w:ins>
      <w:ins w:id="162" w:author="Anton Karlsson" w:date="2021-05-07T13:42:00Z">
        <w:r w:rsidR="005A4A16">
          <w:rPr>
            <w:i/>
          </w:rPr>
          <w:t>enkel installation</w:t>
        </w:r>
      </w:ins>
      <w:ins w:id="163" w:author="Anton Karlsson" w:date="2021-05-07T13:41:00Z">
        <w:r w:rsidR="0040401D">
          <w:rPr>
            <w:i/>
          </w:rPr>
          <w:t xml:space="preserve"> och styrning med</w:t>
        </w:r>
        <w:r w:rsidR="008A71D0">
          <w:rPr>
            <w:i/>
          </w:rPr>
          <w:t xml:space="preserve"> hjälp av</w:t>
        </w:r>
        <w:r w:rsidR="00FD5BEA">
          <w:rPr>
            <w:i/>
          </w:rPr>
          <w:t xml:space="preserve"> en app.</w:t>
        </w:r>
      </w:ins>
      <w:ins w:id="164" w:author="Anton Karlsson" w:date="2021-05-07T13:42:00Z">
        <w:r w:rsidR="006213B2">
          <w:rPr>
            <w:i/>
          </w:rPr>
          <w:t xml:space="preserve"> Kostnaden för en bra kamera som klarar av detta i utomhus miljö kostar </w:t>
        </w:r>
      </w:ins>
      <w:ins w:id="165" w:author="Anton Karlsson" w:date="2021-05-07T13:54:00Z">
        <w:r w:rsidR="00262644">
          <w:rPr>
            <w:i/>
          </w:rPr>
          <w:t xml:space="preserve">mellan 20 och </w:t>
        </w:r>
      </w:ins>
      <w:ins w:id="166" w:author="Anton Karlsson" w:date="2021-05-07T13:42:00Z">
        <w:r w:rsidR="006213B2">
          <w:rPr>
            <w:i/>
          </w:rPr>
          <w:t>30 tusen kronor</w:t>
        </w:r>
      </w:ins>
      <w:ins w:id="167" w:author="Anton Karlsson" w:date="2021-05-07T13:43:00Z">
        <w:r w:rsidR="00C109A9">
          <w:rPr>
            <w:i/>
          </w:rPr>
          <w:t>.</w:t>
        </w:r>
      </w:ins>
    </w:p>
    <w:p w14:paraId="72B742C2" w14:textId="39574C50" w:rsidR="002438E3" w:rsidRDefault="008352BF" w:rsidP="00AA63CA">
      <w:pPr>
        <w:rPr>
          <w:ins w:id="168" w:author="Anton Karlsson" w:date="2021-05-07T13:36:00Z"/>
          <w:i/>
        </w:rPr>
      </w:pPr>
      <w:ins w:id="169" w:author="Anton Karlsson" w:date="2021-05-07T13:51:00Z">
        <w:r>
          <w:rPr>
            <w:i/>
          </w:rPr>
          <w:t>Utbilda sig i informationssäkerhet med hjälp av konsulte</w:t>
        </w:r>
      </w:ins>
      <w:ins w:id="170" w:author="Anton Karlsson" w:date="2021-05-07T13:52:00Z">
        <w:r>
          <w:rPr>
            <w:i/>
          </w:rPr>
          <w:t>r/kurser är ett bra alternativ</w:t>
        </w:r>
        <w:r w:rsidR="00F11740">
          <w:rPr>
            <w:i/>
          </w:rPr>
          <w:t xml:space="preserve"> i alla fall för en person som får informationssäkerhets som deras område på företaget</w:t>
        </w:r>
        <w:r w:rsidR="008E057F">
          <w:rPr>
            <w:i/>
          </w:rPr>
          <w:t xml:space="preserve">. Finns kurser </w:t>
        </w:r>
      </w:ins>
      <w:ins w:id="171" w:author="Anton Karlsson" w:date="2021-05-07T13:53:00Z">
        <w:r w:rsidR="00204440">
          <w:rPr>
            <w:i/>
          </w:rPr>
          <w:t>som täcker ISO 27001 standarden, priser kan variera beroende på längd och omfång</w:t>
        </w:r>
        <w:r w:rsidR="00E2641C">
          <w:rPr>
            <w:i/>
          </w:rPr>
          <w:t xml:space="preserve"> (uppskattat pris från 5000kr</w:t>
        </w:r>
        <w:r w:rsidR="00B30598">
          <w:rPr>
            <w:i/>
          </w:rPr>
          <w:t xml:space="preserve"> och uppåt</w:t>
        </w:r>
      </w:ins>
      <w:ins w:id="172" w:author="Anton Karlsson" w:date="2021-05-07T13:54:00Z">
        <w:r w:rsidR="005A1D28">
          <w:rPr>
            <w:i/>
          </w:rPr>
          <w:t>)</w:t>
        </w:r>
      </w:ins>
      <w:ins w:id="173" w:author="Anton Karlsson" w:date="2021-05-07T13:57:00Z">
        <w:r w:rsidR="00431DAA">
          <w:rPr>
            <w:i/>
          </w:rPr>
          <w:t>.</w:t>
        </w:r>
      </w:ins>
      <w:ins w:id="174" w:author="Anton Karlsson" w:date="2021-05-07T13:49:00Z">
        <w:r w:rsidR="000E3626">
          <w:rPr>
            <w:i/>
          </w:rPr>
          <w:br/>
        </w:r>
      </w:ins>
    </w:p>
    <w:p w14:paraId="2DF60155" w14:textId="77777777" w:rsidR="00726A7E" w:rsidRDefault="00726A7E" w:rsidP="00AA63CA">
      <w:pPr>
        <w:rPr>
          <w:ins w:id="175" w:author="Anton Karlsson" w:date="2021-05-07T13:17:00Z"/>
          <w:i/>
        </w:rPr>
      </w:pPr>
    </w:p>
    <w:p w14:paraId="543A9AAA" w14:textId="77777777" w:rsidR="00476EB7" w:rsidRPr="00E80324" w:rsidRDefault="00476EB7" w:rsidP="00AA63CA">
      <w:pPr>
        <w:rPr>
          <w:i/>
        </w:rPr>
      </w:pPr>
    </w:p>
    <w:p w14:paraId="720FDBD1" w14:textId="77777777" w:rsidR="00AA63CA" w:rsidRDefault="00AA63CA" w:rsidP="00AA63CA"/>
    <w:p w14:paraId="6570E433" w14:textId="77777777" w:rsidR="00AA63CA" w:rsidRDefault="00AA63CA" w:rsidP="00AA63CA">
      <w:pPr>
        <w:pStyle w:val="Rubrik2"/>
      </w:pPr>
      <w:r>
        <w:lastRenderedPageBreak/>
        <w:t>Administrativ säkerhet</w:t>
      </w:r>
    </w:p>
    <w:p w14:paraId="36EF5B5C" w14:textId="77777777" w:rsidR="00AA63CA" w:rsidRDefault="00AA63CA" w:rsidP="00AA63CA">
      <w:pPr>
        <w:pStyle w:val="Rubrik3"/>
      </w:pPr>
      <w:r>
        <w:t>Formell säkerhet</w:t>
      </w:r>
    </w:p>
    <w:p w14:paraId="1790A24E" w14:textId="77777777" w:rsidR="002574AC" w:rsidRPr="002574AC" w:rsidRDefault="00D86327" w:rsidP="002574AC">
      <w:pPr>
        <w:pStyle w:val="Rubrik4"/>
        <w:rPr>
          <w:ins w:id="176" w:author="Lucas Hedlund" w:date="2021-05-07T11:04:00Z"/>
        </w:rPr>
      </w:pPr>
      <w:r>
        <w:t>Extern</w:t>
      </w:r>
    </w:p>
    <w:p w14:paraId="0D57E62B" w14:textId="0BA057FD" w:rsidR="5C17BFD1" w:rsidDel="00790CA1" w:rsidRDefault="375838AC" w:rsidP="00D86327">
      <w:pPr>
        <w:pStyle w:val="Rubrik4"/>
        <w:rPr>
          <w:del w:id="177" w:author="Lucas Hedlund" w:date="2021-05-07T11:15:00Z"/>
        </w:rPr>
      </w:pPr>
      <w:ins w:id="178" w:author="Lucas Hedlund" w:date="2021-05-07T11:04:00Z">
        <w:r>
          <w:t xml:space="preserve">Företaget följer inga </w:t>
        </w:r>
      </w:ins>
      <w:ins w:id="179" w:author="Lucas Hedlund" w:date="2021-05-07T11:05:00Z">
        <w:r w:rsidR="31545FD4">
          <w:t>po</w:t>
        </w:r>
      </w:ins>
      <w:ins w:id="180" w:author="Lucas Hedlund" w:date="2021-05-07T11:06:00Z">
        <w:r w:rsidR="31545FD4">
          <w:t>licys</w:t>
        </w:r>
        <w:r w:rsidR="3B65AEA7">
          <w:t>/</w:t>
        </w:r>
        <w:r w:rsidR="77B394F3">
          <w:t xml:space="preserve">standarder som </w:t>
        </w:r>
        <w:r w:rsidR="6D185842">
          <w:t xml:space="preserve">berör deras </w:t>
        </w:r>
        <w:r w:rsidR="47FCDCE0">
          <w:t>informationssäkerhet</w:t>
        </w:r>
        <w:r w:rsidR="157B4E78">
          <w:t xml:space="preserve">, </w:t>
        </w:r>
        <w:r w:rsidR="18B257C2">
          <w:t xml:space="preserve">exempelvis ISO </w:t>
        </w:r>
        <w:r w:rsidR="5E3E4859">
          <w:t>27001</w:t>
        </w:r>
      </w:ins>
      <w:ins w:id="181" w:author="Lucas Hedlund" w:date="2021-05-07T11:07:00Z">
        <w:r w:rsidR="2AC6991E">
          <w:t xml:space="preserve"> </w:t>
        </w:r>
        <w:r w:rsidR="46F972AD">
          <w:t>men</w:t>
        </w:r>
        <w:r w:rsidR="0A669572">
          <w:t xml:space="preserve"> </w:t>
        </w:r>
        <w:r w:rsidR="224A2A40">
          <w:t>eftersom de</w:t>
        </w:r>
        <w:r w:rsidR="5E98108C">
          <w:t xml:space="preserve"> följer </w:t>
        </w:r>
        <w:r w:rsidR="16DBA907">
          <w:t xml:space="preserve">både ISO </w:t>
        </w:r>
        <w:r w:rsidR="52E49864">
          <w:t xml:space="preserve">9001 och ISO </w:t>
        </w:r>
        <w:r w:rsidR="6F1771F3">
          <w:t xml:space="preserve">14001 </w:t>
        </w:r>
        <w:r w:rsidR="126987FB">
          <w:t xml:space="preserve">så är </w:t>
        </w:r>
      </w:ins>
      <w:ins w:id="182" w:author="Lucas Hedlund" w:date="2021-05-07T11:08:00Z">
        <w:r w:rsidR="6582C79E">
          <w:t xml:space="preserve">det </w:t>
        </w:r>
        <w:r w:rsidR="13FE67F0">
          <w:t xml:space="preserve">inga större problem att </w:t>
        </w:r>
        <w:r w:rsidR="2C26F3AD">
          <w:t xml:space="preserve">införskaffa då </w:t>
        </w:r>
        <w:proofErr w:type="gramStart"/>
        <w:r w:rsidR="64F8D9C0">
          <w:t>27001</w:t>
        </w:r>
        <w:proofErr w:type="gramEnd"/>
        <w:r w:rsidR="64F8D9C0">
          <w:t xml:space="preserve"> </w:t>
        </w:r>
        <w:r w:rsidR="4F3412C5">
          <w:t xml:space="preserve">är nära besläktad med </w:t>
        </w:r>
        <w:r w:rsidR="0B81F912">
          <w:t xml:space="preserve">9001 och </w:t>
        </w:r>
        <w:r w:rsidR="3CA65514">
          <w:t xml:space="preserve">14001 </w:t>
        </w:r>
        <w:r w:rsidR="478AE86F">
          <w:t xml:space="preserve">vilket gör att </w:t>
        </w:r>
        <w:r w:rsidR="5518377B">
          <w:t xml:space="preserve">den kan enkelt </w:t>
        </w:r>
        <w:r w:rsidR="584F40C5">
          <w:t xml:space="preserve">integreras med övriga </w:t>
        </w:r>
      </w:ins>
      <w:ins w:id="183" w:author="Lucas Hedlund" w:date="2021-05-07T11:09:00Z">
        <w:r w:rsidR="03A44956">
          <w:t>standarder.</w:t>
        </w:r>
      </w:ins>
    </w:p>
    <w:p w14:paraId="5A032D49" w14:textId="77777777" w:rsidR="00790CA1" w:rsidRPr="00790CA1" w:rsidRDefault="00790CA1" w:rsidP="00790CA1">
      <w:pPr>
        <w:rPr>
          <w:ins w:id="184" w:author="Anton Karlsson" w:date="2021-05-17T12:28:00Z"/>
          <w:rPrChange w:id="185" w:author="Anton Karlsson" w:date="2021-05-17T12:28:00Z">
            <w:rPr>
              <w:ins w:id="186" w:author="Anton Karlsson" w:date="2021-05-17T12:28:00Z"/>
            </w:rPr>
          </w:rPrChange>
        </w:rPr>
        <w:pPrChange w:id="187" w:author="Anton Karlsson" w:date="2021-05-17T12:28:00Z">
          <w:pPr/>
        </w:pPrChange>
      </w:pPr>
    </w:p>
    <w:p w14:paraId="22AF418F" w14:textId="77777777" w:rsidR="00D86327" w:rsidRDefault="00D86327">
      <w:pPr>
        <w:rPr>
          <w:del w:id="188" w:author="Lucas Hedlund" w:date="2021-05-15T16:59:00Z"/>
        </w:rPr>
        <w:pPrChange w:id="189" w:author="Anton Karlsson" w:date="2021-05-07T13:56:00Z">
          <w:pPr>
            <w:pStyle w:val="Rubrik4"/>
          </w:pPr>
        </w:pPrChange>
      </w:pPr>
    </w:p>
    <w:p w14:paraId="3872DFC5" w14:textId="77777777" w:rsidR="00D86327" w:rsidRDefault="00D86327" w:rsidP="00D86327">
      <w:pPr>
        <w:pStyle w:val="Rubrik4"/>
      </w:pPr>
      <w:proofErr w:type="spellStart"/>
      <w:r>
        <w:t>Intern</w:t>
      </w:r>
      <w:proofErr w:type="spellEnd"/>
    </w:p>
    <w:p w14:paraId="29FF53B9" w14:textId="59A66C59" w:rsidR="00AA63CA" w:rsidRDefault="39945BC6" w:rsidP="3336BABB">
      <w:ins w:id="190" w:author="Lucas Hedlund" w:date="2021-05-07T11:15:00Z">
        <w:r>
          <w:t xml:space="preserve">Identifiera och analysera verksamhetens </w:t>
        </w:r>
        <w:r w:rsidR="5177F094">
          <w:t>informationstillgångar</w:t>
        </w:r>
        <w:r>
          <w:t xml:space="preserve"> och göra en riskanalys.</w:t>
        </w:r>
      </w:ins>
    </w:p>
    <w:p w14:paraId="71AC5056" w14:textId="2D860852" w:rsidR="7995EFDA" w:rsidDel="00790CA1" w:rsidRDefault="00AA63CA" w:rsidP="00AA63CA">
      <w:pPr>
        <w:rPr>
          <w:del w:id="191" w:author="Lucas Hedlund" w:date="2021-05-07T11:15:00Z"/>
        </w:rPr>
      </w:pPr>
      <w:r>
        <w:t>Informell säkerhet</w:t>
      </w:r>
    </w:p>
    <w:p w14:paraId="1415FF37" w14:textId="77777777" w:rsidR="00790CA1" w:rsidRDefault="00790CA1" w:rsidP="38D5E882">
      <w:pPr>
        <w:pStyle w:val="Rubrik3"/>
        <w:rPr>
          <w:ins w:id="192" w:author="Anton Karlsson" w:date="2021-05-17T12:28:00Z"/>
        </w:rPr>
      </w:pPr>
    </w:p>
    <w:p w14:paraId="60AE85F5" w14:textId="13C93980" w:rsidR="00AA63CA" w:rsidRDefault="01BFBB23" w:rsidP="00AA63CA">
      <w:proofErr w:type="spellStart"/>
      <w:ins w:id="193" w:author="Lucas Hedlund" w:date="2021-05-12T09:24:00Z">
        <w:r>
          <w:t>Månadsvis</w:t>
        </w:r>
        <w:proofErr w:type="spellEnd"/>
        <w:r>
          <w:t xml:space="preserve"> gå igenom eventuella säkerhetsaspekter med de anställda. </w:t>
        </w:r>
      </w:ins>
    </w:p>
    <w:p w14:paraId="09DD0622" w14:textId="77777777" w:rsidR="00D86327" w:rsidRDefault="00D86327" w:rsidP="00D86327">
      <w:pPr>
        <w:pStyle w:val="Rubrik2"/>
      </w:pPr>
      <w:r>
        <w:t>Teknisk säkerhet</w:t>
      </w:r>
    </w:p>
    <w:p w14:paraId="7F40F301" w14:textId="77777777" w:rsidR="00D86327" w:rsidRDefault="00D86327" w:rsidP="00D86327"/>
    <w:p w14:paraId="79B77774" w14:textId="77777777" w:rsidR="00D86327" w:rsidRDefault="00D86327" w:rsidP="00D86327">
      <w:pPr>
        <w:pStyle w:val="Rubrik3"/>
      </w:pPr>
      <w:r>
        <w:t>IT-säkerhet</w:t>
      </w:r>
    </w:p>
    <w:p w14:paraId="0E6E945B" w14:textId="77777777" w:rsidR="00D86327" w:rsidRPr="00D86327" w:rsidRDefault="00D86327" w:rsidP="00D86327"/>
    <w:p w14:paraId="433E1A3C" w14:textId="77777777" w:rsidR="00210396" w:rsidRPr="00210396" w:rsidRDefault="00D86327" w:rsidP="00210396">
      <w:pPr>
        <w:pStyle w:val="Rubrik4"/>
        <w:rPr>
          <w:ins w:id="194" w:author="Lucas Hedlund" w:date="2021-05-07T11:15:00Z"/>
        </w:rPr>
      </w:pPr>
      <w:r>
        <w:t>Datasäkerhet</w:t>
      </w:r>
    </w:p>
    <w:p w14:paraId="771FCC04" w14:textId="04863D13" w:rsidR="0467AA30" w:rsidRDefault="5DCD5007" w:rsidP="0467AA30">
      <w:pPr>
        <w:rPr>
          <w:ins w:id="195" w:author="Lucas Hedlund" w:date="2021-05-07T11:18:00Z"/>
        </w:rPr>
      </w:pPr>
      <w:ins w:id="196" w:author="Lucas Hedlund" w:date="2021-05-07T11:16:00Z">
        <w:r>
          <w:t xml:space="preserve">Operativsystemet som </w:t>
        </w:r>
        <w:r w:rsidR="213A72CC">
          <w:t xml:space="preserve">finns i </w:t>
        </w:r>
        <w:r w:rsidR="6F64ECE5">
          <w:t>pr</w:t>
        </w:r>
      </w:ins>
      <w:ins w:id="197" w:author="Lucas Hedlund" w:date="2021-05-07T11:17:00Z">
        <w:r w:rsidR="6F64ECE5">
          <w:t xml:space="preserve">oduktion ska </w:t>
        </w:r>
        <w:r w:rsidR="40A455A5">
          <w:t xml:space="preserve">bytas ut till ett </w:t>
        </w:r>
        <w:r w:rsidR="55DF2EC2">
          <w:t xml:space="preserve">nyare </w:t>
        </w:r>
        <w:r w:rsidR="07038AC5">
          <w:t xml:space="preserve">vilket </w:t>
        </w:r>
        <w:r w:rsidR="439DEFE4">
          <w:t>är viktigt</w:t>
        </w:r>
      </w:ins>
      <w:ins w:id="198" w:author="Lucas Hedlund" w:date="2021-05-07T11:18:00Z">
        <w:r w:rsidR="439DEFE4">
          <w:t xml:space="preserve"> då en svag punkt kan utnyttjas och komma åt verksamhetens tillgångar. </w:t>
        </w:r>
      </w:ins>
      <w:ins w:id="199" w:author="Lucas Hedlund" w:date="2021-05-12T10:06:00Z">
        <w:r w:rsidR="119DF2D8">
          <w:t>Ett och samma operativsystem som alltid är upp</w:t>
        </w:r>
      </w:ins>
      <w:ins w:id="200" w:author="Lucas Hedlund" w:date="2021-05-12T10:07:00Z">
        <w:r w:rsidR="119DF2D8">
          <w:t>daterat för att skydda sig från nya virus och liknande.</w:t>
        </w:r>
      </w:ins>
    </w:p>
    <w:p w14:paraId="4717E58B" w14:textId="65990273" w:rsidR="439DEFE4" w:rsidRDefault="35D788E6" w:rsidP="439DEFE4">
      <w:pPr>
        <w:rPr>
          <w:del w:id="201" w:author="Lucas Hedlund" w:date="2021-05-07T11:26:00Z"/>
        </w:rPr>
      </w:pPr>
      <w:ins w:id="202" w:author="Lucas Hedlund" w:date="2021-05-07T11:23:00Z">
        <w:r>
          <w:t xml:space="preserve">Brist på spårbarhet, </w:t>
        </w:r>
      </w:ins>
      <w:ins w:id="203" w:author="Lucas Hedlund" w:date="2021-05-07T11:24:00Z">
        <w:r>
          <w:t xml:space="preserve">kan endast se om en </w:t>
        </w:r>
        <w:r w:rsidR="789381C6">
          <w:t>ändring eller borttagning av fil sker</w:t>
        </w:r>
      </w:ins>
      <w:ins w:id="204" w:author="Lucas Hedlund" w:date="2021-05-07T11:25:00Z">
        <w:r w:rsidR="6C21965A">
          <w:t xml:space="preserve">. </w:t>
        </w:r>
        <w:r w:rsidR="594EE1BA">
          <w:t xml:space="preserve">Här kan en ökad spårbarhet öka säkerheten genom </w:t>
        </w:r>
        <w:r w:rsidR="35B7D4C4">
          <w:t xml:space="preserve">att </w:t>
        </w:r>
        <w:r w:rsidR="1557D118">
          <w:t xml:space="preserve">se vem som </w:t>
        </w:r>
        <w:r w:rsidR="374CB4B9">
          <w:t>gör det.</w:t>
        </w:r>
      </w:ins>
      <w:ins w:id="205" w:author="Lucas Hedlund" w:date="2021-05-07T11:28:00Z">
        <w:r w:rsidR="7F2115AB">
          <w:t xml:space="preserve"> </w:t>
        </w:r>
        <w:r w:rsidR="1A3BB3C4">
          <w:t xml:space="preserve">Samtidigt är övervakning av loggar </w:t>
        </w:r>
        <w:r w:rsidR="5BDF712D">
          <w:t xml:space="preserve">kanske inte nödvändigt </w:t>
        </w:r>
      </w:ins>
      <w:ins w:id="206" w:author="Lucas Hedlund" w:date="2021-05-07T11:29:00Z">
        <w:r w:rsidR="22DD656F">
          <w:t>baserat på</w:t>
        </w:r>
      </w:ins>
      <w:ins w:id="207" w:author="Lucas Hedlund" w:date="2021-05-07T11:28:00Z">
        <w:r w:rsidR="197D4080">
          <w:t xml:space="preserve"> </w:t>
        </w:r>
      </w:ins>
      <w:ins w:id="208" w:author="Lucas Hedlund" w:date="2021-05-07T11:29:00Z">
        <w:r w:rsidR="705BD706">
          <w:t xml:space="preserve">vad </w:t>
        </w:r>
      </w:ins>
      <w:ins w:id="209" w:author="Lucas Hedlund" w:date="2021-05-07T11:28:00Z">
        <w:r w:rsidR="197D4080">
          <w:t>verksamheten</w:t>
        </w:r>
      </w:ins>
      <w:ins w:id="210" w:author="Lucas Hedlund" w:date="2021-05-07T11:29:00Z">
        <w:r w:rsidR="705BD706">
          <w:t xml:space="preserve"> gör.</w:t>
        </w:r>
      </w:ins>
    </w:p>
    <w:p w14:paraId="40814BF5" w14:textId="77777777" w:rsidR="00D86327" w:rsidRPr="001B1EC6" w:rsidRDefault="00D86327" w:rsidP="00D86327"/>
    <w:p w14:paraId="3B4BDFE1" w14:textId="77777777" w:rsidR="00D86327" w:rsidRPr="001B1EC6" w:rsidRDefault="00D86327" w:rsidP="00D86327">
      <w:pPr>
        <w:pStyle w:val="Rubrik4"/>
      </w:pPr>
      <w:r>
        <w:t>Kommunikationssäkerhet</w:t>
      </w:r>
    </w:p>
    <w:p w14:paraId="68D88776" w14:textId="6BBBA691" w:rsidR="00D86327" w:rsidDel="0064533D" w:rsidRDefault="48F6BB5E" w:rsidP="009B1164">
      <w:pPr>
        <w:pStyle w:val="Rubrik3"/>
        <w:rPr>
          <w:del w:id="211" w:author="Lucas Hedlund" w:date="2021-05-07T11:57:00Z"/>
        </w:rPr>
      </w:pPr>
      <w:ins w:id="212" w:author="Lucas Hedlund" w:date="2021-05-07T11:40:00Z">
        <w:r>
          <w:t xml:space="preserve">Se över </w:t>
        </w:r>
      </w:ins>
      <w:ins w:id="213" w:author="Lucas Hedlund" w:date="2021-05-07T11:41:00Z">
        <w:r w:rsidR="04715D23">
          <w:t>vilken</w:t>
        </w:r>
        <w:r>
          <w:t xml:space="preserve"> typ av </w:t>
        </w:r>
      </w:ins>
      <w:ins w:id="214" w:author="Lucas Hedlund" w:date="2021-05-07T11:40:00Z">
        <w:r w:rsidR="28086A19">
          <w:t>brandväg</w:t>
        </w:r>
      </w:ins>
      <w:ins w:id="215" w:author="Lucas Hedlund" w:date="2021-05-07T11:42:00Z">
        <w:r w:rsidR="28086A19">
          <w:t xml:space="preserve">g som </w:t>
        </w:r>
        <w:r w:rsidR="04715D23">
          <w:t xml:space="preserve">används </w:t>
        </w:r>
        <w:r w:rsidR="58A2D83D">
          <w:t xml:space="preserve">och om den är </w:t>
        </w:r>
        <w:r w:rsidR="40355591">
          <w:t xml:space="preserve">alltid är </w:t>
        </w:r>
        <w:r w:rsidR="1174BE51">
          <w:t>aktiverad</w:t>
        </w:r>
      </w:ins>
      <w:ins w:id="216" w:author="Lucas Hedlund" w:date="2021-05-07T11:57:00Z">
        <w:r w:rsidR="7032FCD1">
          <w:t>.</w:t>
        </w:r>
      </w:ins>
    </w:p>
    <w:p w14:paraId="4AB1F9BC" w14:textId="77777777" w:rsidR="0064533D" w:rsidRPr="0064533D" w:rsidRDefault="0064533D">
      <w:pPr>
        <w:rPr>
          <w:ins w:id="217" w:author="Anton Karlsson" w:date="2021-05-07T13:58:00Z"/>
        </w:rPr>
        <w:pPrChange w:id="218" w:author="Anton Karlsson" w:date="2021-05-07T13:58:00Z">
          <w:pPr>
            <w:pStyle w:val="Rubrik3"/>
          </w:pPr>
        </w:pPrChange>
      </w:pPr>
    </w:p>
    <w:p w14:paraId="55D1BA12" w14:textId="77777777" w:rsidR="009B1164" w:rsidRPr="009B1164" w:rsidRDefault="00D86327" w:rsidP="009B1164">
      <w:pPr>
        <w:pStyle w:val="Rubrik3"/>
        <w:rPr>
          <w:ins w:id="219" w:author="Lucas Hedlund" w:date="2021-05-07T11:44:00Z"/>
        </w:rPr>
      </w:pPr>
      <w:r>
        <w:t>Fysisk säkerhet</w:t>
      </w:r>
    </w:p>
    <w:p w14:paraId="6F65B1FC" w14:textId="6261C77E" w:rsidR="000212DB" w:rsidRPr="000212DB" w:rsidRDefault="65EC2C79" w:rsidP="000212DB">
      <w:pPr>
        <w:rPr>
          <w:ins w:id="220" w:author="Lucas Hedlund" w:date="2021-05-07T11:50:00Z"/>
        </w:rPr>
      </w:pPr>
      <w:ins w:id="221" w:author="Lucas Hedlund" w:date="2021-05-07T11:49:00Z">
        <w:r>
          <w:t>Säk</w:t>
        </w:r>
      </w:ins>
      <w:ins w:id="222" w:author="Lucas Hedlund" w:date="2021-05-07T11:50:00Z">
        <w:r>
          <w:t xml:space="preserve">ra utrymmen så att obehöriga inte får tillträde genom </w:t>
        </w:r>
        <w:r w:rsidR="7B6BFC85">
          <w:t xml:space="preserve">exempelvis </w:t>
        </w:r>
        <w:r w:rsidR="77EFFC4C">
          <w:t>säkerhetsdörr</w:t>
        </w:r>
        <w:r w:rsidR="7220A8DA">
          <w:t>.</w:t>
        </w:r>
      </w:ins>
    </w:p>
    <w:p w14:paraId="2504F35B" w14:textId="2EA2CA60" w:rsidR="008352BF" w:rsidRPr="008352BF" w:rsidRDefault="5584C47F" w:rsidP="008352BF">
      <w:pPr>
        <w:rPr>
          <w:ins w:id="223" w:author="Lucas Hedlund" w:date="2021-05-07T11:51:00Z"/>
        </w:rPr>
      </w:pPr>
      <w:ins w:id="224" w:author="Lucas Hedlund" w:date="2021-05-07T11:51:00Z">
        <w:r>
          <w:t xml:space="preserve">Lokala skalskydd, används valv eller kassaskåp där känslig information förvaras? </w:t>
        </w:r>
      </w:ins>
    </w:p>
    <w:p w14:paraId="4707C041" w14:textId="6BC79C61" w:rsidR="00262644" w:rsidRPr="00262644" w:rsidRDefault="0D63B1E9" w:rsidP="00262644">
      <w:pPr>
        <w:rPr>
          <w:ins w:id="225" w:author="Lucas Hedlund" w:date="2021-05-07T11:54:00Z"/>
        </w:rPr>
      </w:pPr>
      <w:ins w:id="226" w:author="Lucas Hedlund" w:date="2021-05-07T11:53:00Z">
        <w:r>
          <w:t>Eftersom</w:t>
        </w:r>
        <w:r w:rsidR="5C844CD5">
          <w:t xml:space="preserve"> företaget inte har en receptionist hur sker i</w:t>
        </w:r>
      </w:ins>
      <w:ins w:id="227" w:author="Lucas Hedlund" w:date="2021-05-07T11:51:00Z">
        <w:r w:rsidR="5C844CD5">
          <w:t>n</w:t>
        </w:r>
        <w:r w:rsidR="503F5EEB">
          <w:t>- och utpassering</w:t>
        </w:r>
      </w:ins>
      <w:ins w:id="228" w:author="Lucas Hedlund" w:date="2021-05-07T11:52:00Z">
        <w:r w:rsidR="503F5EEB">
          <w:t xml:space="preserve">, hur tas externa besökare emot, hur bekräftas </w:t>
        </w:r>
        <w:r>
          <w:t>besök</w:t>
        </w:r>
      </w:ins>
      <w:ins w:id="229" w:author="Lucas Hedlund" w:date="2021-05-07T11:53:00Z">
        <w:r>
          <w:t>en?</w:t>
        </w:r>
      </w:ins>
      <w:ins w:id="230" w:author="Lucas Hedlund" w:date="2021-05-12T10:04:00Z">
        <w:r>
          <w:br/>
        </w:r>
        <w:r w:rsidR="5A485BD4">
          <w:t xml:space="preserve">Alternativ kan vara att skaffa en </w:t>
        </w:r>
        <w:r w:rsidR="64326EA1">
          <w:t>loggbok</w:t>
        </w:r>
        <w:r w:rsidR="32C91BB0">
          <w:t>.</w:t>
        </w:r>
        <w:r w:rsidR="64326EA1">
          <w:t xml:space="preserve"> </w:t>
        </w:r>
      </w:ins>
    </w:p>
    <w:p w14:paraId="60CDDB17" w14:textId="3C1C0D3C" w:rsidR="28932145" w:rsidRDefault="4EA2C441" w:rsidP="28932145">
      <w:ins w:id="231" w:author="Lucas Hedlund" w:date="2021-05-07T11:55:00Z">
        <w:r>
          <w:t xml:space="preserve">Utbilda personalen i brand </w:t>
        </w:r>
        <w:r w:rsidR="71AFE359">
          <w:t xml:space="preserve">och olyckor </w:t>
        </w:r>
      </w:ins>
      <w:ins w:id="232" w:author="Lucas Hedlund" w:date="2021-05-07T11:56:00Z">
        <w:r w:rsidR="2C6C11DA">
          <w:t xml:space="preserve">om </w:t>
        </w:r>
      </w:ins>
      <w:ins w:id="233" w:author="Lucas Hedlund" w:date="2021-05-07T11:55:00Z">
        <w:r w:rsidR="71AFE359">
          <w:t xml:space="preserve">hur de ska </w:t>
        </w:r>
      </w:ins>
      <w:ins w:id="234" w:author="Lucas Hedlund" w:date="2021-05-07T11:56:00Z">
        <w:r w:rsidR="5AE7B22B">
          <w:t>agera vid brand.</w:t>
        </w:r>
      </w:ins>
    </w:p>
    <w:p w14:paraId="69DC1635" w14:textId="77777777" w:rsidR="00AA63CA" w:rsidRDefault="00AA63CA"/>
    <w:p w14:paraId="16261C51" w14:textId="77777777" w:rsidR="00E4764F" w:rsidRDefault="00E4764F">
      <w:pPr>
        <w:rPr>
          <w:smallCaps/>
          <w:spacing w:val="5"/>
          <w:sz w:val="36"/>
          <w:szCs w:val="36"/>
        </w:rPr>
      </w:pPr>
      <w:r>
        <w:br w:type="page"/>
      </w:r>
    </w:p>
    <w:p w14:paraId="3B4CEF02" w14:textId="7D21D645" w:rsidR="00AE4CF4" w:rsidDel="00790CA1" w:rsidRDefault="4913F2CB" w:rsidP="59442758">
      <w:pPr>
        <w:rPr>
          <w:del w:id="235" w:author="Lucas Hedlund" w:date="2021-05-15T17:01:00Z"/>
        </w:rPr>
      </w:pPr>
      <w:r>
        <w:lastRenderedPageBreak/>
        <w:t>Diskussion</w:t>
      </w:r>
    </w:p>
    <w:p w14:paraId="52C88A00" w14:textId="77777777" w:rsidR="00790CA1" w:rsidRDefault="00790CA1" w:rsidP="00AE4CF4">
      <w:pPr>
        <w:pStyle w:val="Rubrik1"/>
        <w:rPr>
          <w:ins w:id="236" w:author="Anton Karlsson" w:date="2021-05-17T12:28:00Z"/>
        </w:rPr>
      </w:pPr>
    </w:p>
    <w:p w14:paraId="1179EDF4" w14:textId="77777777" w:rsidR="00AE4CF4" w:rsidDel="00497A33" w:rsidRDefault="00AE4CF4" w:rsidP="4913F2CB">
      <w:pPr>
        <w:rPr>
          <w:del w:id="237" w:author="Lucas Hedlund" w:date="2021-05-12T09:36:00Z"/>
          <w:i/>
          <w:iCs/>
        </w:rPr>
      </w:pPr>
      <w:del w:id="238" w:author="Lucas Hedlund" w:date="2021-05-15T17:01:00Z">
        <w:r w:rsidRPr="4913F2CB" w:rsidDel="4913F2CB">
          <w:rPr>
            <w:i/>
            <w:iCs/>
          </w:rPr>
          <w:delText>[Här beskriver ni sådant som inte fått plats i rubrikerna ovan, generella observationen, övergripande råd och tankar. Dessutom lämpligt att tacka verksamheten för att de deltagit.]</w:delText>
        </w:r>
      </w:del>
    </w:p>
    <w:p w14:paraId="2E74F6CD" w14:textId="77777777" w:rsidR="00497A33" w:rsidRDefault="00497A33" w:rsidP="00AE4CF4">
      <w:pPr>
        <w:rPr>
          <w:ins w:id="239" w:author="Anton Karlsson" w:date="2021-05-12T11:37:00Z"/>
          <w:del w:id="240" w:author="Lucas Hedlund" w:date="2021-05-12T10:09:00Z"/>
          <w:i/>
        </w:rPr>
      </w:pPr>
    </w:p>
    <w:p w14:paraId="05622B4E" w14:textId="19982719" w:rsidR="00EA1637" w:rsidRPr="0011611A" w:rsidRDefault="004E0F6F" w:rsidP="59442758">
      <w:pPr>
        <w:rPr>
          <w:ins w:id="241" w:author="Lucas Hedlund" w:date="2021-05-12T10:09:00Z"/>
        </w:rPr>
      </w:pPr>
      <w:proofErr w:type="spellStart"/>
      <w:ins w:id="242" w:author="Anton Karlsson" w:date="2021-05-12T11:37:00Z">
        <w:r>
          <w:rPr>
            <w:iCs/>
          </w:rPr>
          <w:t>D</w:t>
        </w:r>
      </w:ins>
      <w:ins w:id="243" w:author="Anton Karlsson" w:date="2021-05-12T11:38:00Z">
        <w:r>
          <w:rPr>
            <w:iCs/>
          </w:rPr>
          <w:t>eras</w:t>
        </w:r>
        <w:proofErr w:type="spellEnd"/>
        <w:r>
          <w:rPr>
            <w:iCs/>
          </w:rPr>
          <w:t xml:space="preserve"> säkerhet överlag var relativt låg, den fysiska säkerheten samt den tekniska säkerheten behöver trappas upp</w:t>
        </w:r>
        <w:r w:rsidR="00A0550E">
          <w:rPr>
            <w:iCs/>
          </w:rPr>
          <w:t xml:space="preserve">. </w:t>
        </w:r>
        <w:r w:rsidR="007E0716">
          <w:rPr>
            <w:iCs/>
          </w:rPr>
          <w:t>Server</w:t>
        </w:r>
      </w:ins>
      <w:ins w:id="244" w:author="Anton Karlsson" w:date="2021-05-12T11:40:00Z">
        <w:r w:rsidR="000819B1">
          <w:rPr>
            <w:iCs/>
          </w:rPr>
          <w:t>-</w:t>
        </w:r>
      </w:ins>
      <w:ins w:id="245" w:author="Anton Karlsson" w:date="2021-05-12T11:38:00Z">
        <w:r w:rsidR="007E0716">
          <w:rPr>
            <w:iCs/>
          </w:rPr>
          <w:t>säkerheten är ändå ganska hög tack vare deras IT konsult, me</w:t>
        </w:r>
      </w:ins>
      <w:ins w:id="246" w:author="Anton Karlsson" w:date="2021-05-12T11:39:00Z">
        <w:r w:rsidR="007E0716">
          <w:rPr>
            <w:iCs/>
          </w:rPr>
          <w:t>n de behöver bygga upp en plan för deras säkerhetsarbete</w:t>
        </w:r>
        <w:r w:rsidR="00EA2782">
          <w:rPr>
            <w:iCs/>
          </w:rPr>
          <w:t>, samt ta fram vilken information som är viktig</w:t>
        </w:r>
        <w:r w:rsidR="005C5D39">
          <w:rPr>
            <w:iCs/>
          </w:rPr>
          <w:t xml:space="preserve">ast att skydda. </w:t>
        </w:r>
      </w:ins>
      <w:ins w:id="247" w:author="Anton Karlsson" w:date="2021-05-12T11:49:00Z">
        <w:r w:rsidR="00097605">
          <w:rPr>
            <w:iCs/>
          </w:rPr>
          <w:t>En bra början är att säkerställa en säkerhetspolicy som nämnts ovan</w:t>
        </w:r>
        <w:r w:rsidR="009D4D27">
          <w:rPr>
            <w:iCs/>
          </w:rPr>
          <w:t xml:space="preserve">, som de själva behöver jobba med regelbundet eftersom säkerhetskraven </w:t>
        </w:r>
        <w:r w:rsidR="0041254B">
          <w:rPr>
            <w:iCs/>
          </w:rPr>
          <w:t>ständigt ändras</w:t>
        </w:r>
      </w:ins>
      <w:ins w:id="248" w:author="Anton Karlsson" w:date="2021-05-12T11:50:00Z">
        <w:r w:rsidR="00385CEB">
          <w:rPr>
            <w:iCs/>
          </w:rPr>
          <w:t xml:space="preserve">. </w:t>
        </w:r>
      </w:ins>
      <w:r w:rsidR="498140F7">
        <w:t>Försöka skapa ett intresse bland de anställda om säkerheten överlag på fabriken genom att följa upp hur de ser på den dagliga produktionen</w:t>
      </w:r>
      <w:ins w:id="249" w:author="Lucas Hedlund" w:date="2021-05-12T10:11:00Z">
        <w:r w:rsidR="66AB694E">
          <w:t xml:space="preserve">, </w:t>
        </w:r>
        <w:proofErr w:type="spellStart"/>
        <w:r w:rsidR="66AB694E">
          <w:t>evenutella</w:t>
        </w:r>
        <w:proofErr w:type="spellEnd"/>
        <w:r w:rsidR="66AB694E">
          <w:t xml:space="preserve"> risker</w:t>
        </w:r>
        <w:r w:rsidR="498140F7">
          <w:t xml:space="preserve"> </w:t>
        </w:r>
      </w:ins>
      <w:proofErr w:type="spellStart"/>
      <w:ins w:id="250" w:author="Lucas Hedlund" w:date="2021-05-12T10:12:00Z">
        <w:r w:rsidR="133B89A1">
          <w:t>samt</w:t>
        </w:r>
      </w:ins>
      <w:del w:id="251" w:author="Lucas Hedlund" w:date="2021-05-12T10:11:00Z">
        <w:r w:rsidR="5B3CE815" w:rsidDel="133B89A1">
          <w:delText xml:space="preserve"> </w:delText>
        </w:r>
      </w:del>
      <w:del w:id="252" w:author="Lucas Hedlund" w:date="2021-05-12T10:12:00Z">
        <w:r w:rsidR="498140F7">
          <w:delText xml:space="preserve">och </w:delText>
        </w:r>
      </w:del>
      <w:r w:rsidR="498140F7">
        <w:t>om</w:t>
      </w:r>
      <w:proofErr w:type="spellEnd"/>
      <w:r w:rsidR="498140F7">
        <w:t xml:space="preserve"> det är något som kan förbättras.</w:t>
      </w:r>
      <w:ins w:id="253" w:author="Lucas Hedlund" w:date="2021-05-12T09:52:00Z">
        <w:r w:rsidR="498140F7">
          <w:t xml:space="preserve"> </w:t>
        </w:r>
      </w:ins>
    </w:p>
    <w:p w14:paraId="7FE99A7B" w14:textId="17FD98A1" w:rsidR="00943EDB" w:rsidRPr="00943EDB" w:rsidRDefault="5B49C236" w:rsidP="00943EDB">
      <w:pPr>
        <w:rPr>
          <w:ins w:id="254" w:author="Lucas Hedlund" w:date="2021-05-12T10:09:00Z"/>
        </w:rPr>
      </w:pPr>
      <w:ins w:id="255" w:author="Anton Karlsson" w:date="2021-05-12T11:50:00Z">
        <w:r>
          <w:t>En bra början är den fysiska säkerheten för att hålla ute ej välkomna personer med bra dörr o</w:t>
        </w:r>
      </w:ins>
      <w:ins w:id="256" w:author="Anton Karlsson" w:date="2021-05-12T11:51:00Z">
        <w:r>
          <w:t>ch lås samt kameraövervakning om inbrott eller att någon smiter in under dagtid</w:t>
        </w:r>
      </w:ins>
      <w:ins w:id="257" w:author="Lucas Hedlund" w:date="2021-05-12T09:54:00Z">
        <w:r>
          <w:t xml:space="preserve">. På så sätt kan företaget få en bra överblick över vad som sker vid in- och </w:t>
        </w:r>
      </w:ins>
      <w:ins w:id="258" w:author="Lucas Hedlund" w:date="2021-05-12T09:55:00Z">
        <w:r>
          <w:t>utpassering såväl dagtid men även om det skulle ske något plötsligt då ingen personal finns där.</w:t>
        </w:r>
      </w:ins>
      <w:ins w:id="259" w:author="Lucas Hedlund" w:date="2021-05-12T09:56:00Z">
        <w:r>
          <w:t xml:space="preserve"> För att utöka säkerheten vid inpassering kan en loggbok finnas till hands vid ingången så att alla som besöker fabriken skriver in si</w:t>
        </w:r>
      </w:ins>
      <w:ins w:id="260" w:author="Lucas Hedlund" w:date="2021-05-12T09:57:00Z">
        <w:r>
          <w:t>tt namn och eventuellt företag de representerar samt tid för deras besök.</w:t>
        </w:r>
      </w:ins>
      <w:ins w:id="261" w:author="Anton Karlsson" w:date="2021-05-12T11:58:00Z">
        <w:r>
          <w:t xml:space="preserve"> </w:t>
        </w:r>
      </w:ins>
      <w:ins w:id="262" w:author="Lucas Hedlund" w:date="2021-05-12T10:08:00Z">
        <w:r>
          <w:t>Det ger företaget kontroll över vilka som besöker företaget och m</w:t>
        </w:r>
      </w:ins>
      <w:ins w:id="263" w:author="Lucas Hedlund" w:date="2021-05-12T10:09:00Z">
        <w:r>
          <w:t>inska</w:t>
        </w:r>
      </w:ins>
      <w:ins w:id="264" w:author="Lucas Hedlund" w:date="2021-05-12T10:10:00Z">
        <w:r>
          <w:t>r</w:t>
        </w:r>
      </w:ins>
      <w:ins w:id="265" w:author="Lucas Hedlund" w:date="2021-05-12T10:09:00Z">
        <w:r>
          <w:t xml:space="preserve"> risken att obehöriga får tillträde. </w:t>
        </w:r>
      </w:ins>
    </w:p>
    <w:p w14:paraId="4132C6EB" w14:textId="06FA3A58" w:rsidR="00EA1637" w:rsidRPr="0011611A" w:rsidRDefault="4913F2CB" w:rsidP="00AE4CF4">
      <w:pPr>
        <w:rPr>
          <w:ins w:id="266" w:author="Lucas Hedlund" w:date="2021-05-15T17:00:00Z"/>
        </w:rPr>
      </w:pPr>
      <w:ins w:id="267" w:author="Lucas Hedlund" w:date="2021-05-12T10:15:00Z">
        <w:r>
          <w:t xml:space="preserve">Något som är värt att påpekas är att organisationen </w:t>
        </w:r>
      </w:ins>
      <w:ins w:id="268" w:author="Lucas Hedlund" w:date="2021-05-12T10:18:00Z">
        <w:r>
          <w:t>bör</w:t>
        </w:r>
      </w:ins>
      <w:ins w:id="269" w:author="Lucas Hedlund" w:date="2021-05-12T10:19:00Z">
        <w:r>
          <w:t xml:space="preserve"> </w:t>
        </w:r>
      </w:ins>
      <w:ins w:id="270" w:author="Lucas Hedlund" w:date="2021-05-12T10:16:00Z">
        <w:r>
          <w:t>arbeta med sin säkerhetsplan ut</w:t>
        </w:r>
      </w:ins>
      <w:ins w:id="271" w:author="Lucas Hedlund" w:date="2021-05-12T10:19:00Z">
        <w:r>
          <w:t>if</w:t>
        </w:r>
      </w:ins>
      <w:ins w:id="272" w:author="Lucas Hedlund" w:date="2021-05-12T10:16:00Z">
        <w:r>
          <w:t>rån deras storlek</w:t>
        </w:r>
      </w:ins>
      <w:ins w:id="273" w:author="Lucas Hedlund" w:date="2021-05-12T10:19:00Z">
        <w:r>
          <w:t xml:space="preserve"> och användning.</w:t>
        </w:r>
      </w:ins>
      <w:ins w:id="274" w:author="Lucas Hedlund" w:date="2021-05-12T10:16:00Z">
        <w:r>
          <w:t xml:space="preserve"> Det vill säga att</w:t>
        </w:r>
      </w:ins>
      <w:ins w:id="275" w:author="Lucas Hedlund" w:date="2021-05-12T10:18:00Z">
        <w:r>
          <w:t xml:space="preserve"> säkerheten ska vara anpassad för deras behov och risker</w:t>
        </w:r>
      </w:ins>
      <w:ins w:id="276" w:author="Lucas Hedlund" w:date="2021-05-12T10:41:00Z">
        <w:r>
          <w:t xml:space="preserve"> och skapa ett mervärde</w:t>
        </w:r>
      </w:ins>
      <w:ins w:id="277" w:author="Lucas Hedlund" w:date="2021-05-12T10:18:00Z">
        <w:r>
          <w:t xml:space="preserve">. </w:t>
        </w:r>
      </w:ins>
      <w:ins w:id="278" w:author="Lucas Hedlund" w:date="2021-05-12T10:55:00Z">
        <w:r>
          <w:t xml:space="preserve">Ett för stort fokus på säkerheten kan kosta mer än det smakar. Organisationen ska se till att deras säkerhet skapar en nytta </w:t>
        </w:r>
      </w:ins>
      <w:ins w:id="279" w:author="Lucas Hedlund" w:date="2021-05-12T10:57:00Z">
        <w:r>
          <w:t xml:space="preserve">så det på ett effektivt sätt skapar ett värde. Därav </w:t>
        </w:r>
      </w:ins>
      <w:ins w:id="280" w:author="Lucas Hedlund" w:date="2021-05-12T10:58:00Z">
        <w:r>
          <w:t>är analysfasen viktig för att se över organisationens behov för att skapa</w:t>
        </w:r>
      </w:ins>
      <w:ins w:id="281" w:author="Lucas Hedlund" w:date="2021-05-12T10:59:00Z">
        <w:r>
          <w:t xml:space="preserve"> en strukturera</w:t>
        </w:r>
      </w:ins>
      <w:ins w:id="282" w:author="Lucas Hedlund" w:date="2021-05-12T11:10:00Z">
        <w:r>
          <w:t xml:space="preserve">d och systematisk arbete. </w:t>
        </w:r>
      </w:ins>
      <w:ins w:id="283" w:author="Anton Karlsson" w:date="2021-05-12T11:51:00Z">
        <w:del w:id="284" w:author="Lucas Hedlund" w:date="2021-05-12T11:10:00Z">
          <w:r w:rsidR="043F67B6" w:rsidDel="4913F2CB">
            <w:delText>.</w:delText>
          </w:r>
        </w:del>
        <w:del w:id="285" w:author="Lucas Hedlund" w:date="2021-05-12T10:08:00Z">
          <w:r w:rsidR="043F67B6" w:rsidDel="4913F2CB">
            <w:delText xml:space="preserve"> </w:delText>
          </w:r>
        </w:del>
      </w:ins>
    </w:p>
    <w:p w14:paraId="2F118BBF" w14:textId="14577978" w:rsidR="4913F2CB" w:rsidRDefault="4913F2CB" w:rsidP="4913F2CB">
      <w:pPr>
        <w:rPr>
          <w:ins w:id="286" w:author="Anton Karlsson" w:date="2021-05-12T11:37:00Z"/>
          <w:del w:id="287" w:author="Lucas Hedlund" w:date="2021-05-12T09:53:00Z"/>
          <w:rPrChange w:id="288" w:author="Anton Karlsson" w:date="2021-05-12T11:37:00Z">
            <w:rPr>
              <w:ins w:id="289" w:author="Anton Karlsson" w:date="2021-05-12T11:37:00Z"/>
              <w:del w:id="290" w:author="Lucas Hedlund" w:date="2021-05-12T09:53:00Z"/>
              <w:i/>
              <w:iCs/>
            </w:rPr>
          </w:rPrChange>
        </w:rPr>
      </w:pPr>
      <w:ins w:id="291" w:author="Lucas Hedlund" w:date="2021-05-15T17:00:00Z">
        <w:r>
          <w:t xml:space="preserve">Vi vill även rikta ett stort tack till </w:t>
        </w:r>
        <w:proofErr w:type="spellStart"/>
        <w:r>
          <w:t>Lyrestads</w:t>
        </w:r>
        <w:proofErr w:type="spellEnd"/>
        <w:r>
          <w:t xml:space="preserve"> gjuteri för </w:t>
        </w:r>
      </w:ins>
      <w:ins w:id="292" w:author="Lucas Hedlund" w:date="2021-05-15T17:01:00Z">
        <w:r>
          <w:t xml:space="preserve">samarbetet och önskar dem lycka till med sin säkerhet i framtiden! </w:t>
        </w:r>
      </w:ins>
    </w:p>
    <w:p w14:paraId="48ACAE94" w14:textId="73BF7662" w:rsidR="00730D8E" w:rsidRDefault="00730D8E" w:rsidP="00AE4CF4">
      <w:pPr>
        <w:rPr>
          <w:ins w:id="293" w:author="Anton Karlsson" w:date="2021-05-12T11:35:00Z"/>
          <w:del w:id="294" w:author="Lucas Hedlund" w:date="2021-05-12T09:36:00Z"/>
          <w:iCs/>
        </w:rPr>
      </w:pPr>
    </w:p>
    <w:p w14:paraId="34A217F4" w14:textId="37ED94E0" w:rsidR="00730D8E" w:rsidRDefault="00730D8E" w:rsidP="4913F2CB">
      <w:pPr>
        <w:rPr>
          <w:ins w:id="295" w:author="Anton Karlsson" w:date="2021-05-12T11:35:00Z"/>
          <w:del w:id="296" w:author="Lucas Hedlund" w:date="2021-05-12T09:36:00Z"/>
        </w:rPr>
      </w:pPr>
      <w:ins w:id="297" w:author="Anton Karlsson" w:date="2021-05-12T11:35:00Z">
        <w:del w:id="298" w:author="Lucas Hedlund" w:date="2021-05-12T09:36:00Z">
          <w:r w:rsidDel="4913F2CB">
            <w:delText>Asdda</w:delText>
          </w:r>
        </w:del>
      </w:ins>
    </w:p>
    <w:p w14:paraId="5A16F885" w14:textId="43AEC657" w:rsidR="00730D8E" w:rsidRPr="00952187" w:rsidRDefault="00730D8E" w:rsidP="00AE4CF4">
      <w:pPr>
        <w:rPr>
          <w:iCs/>
          <w:rPrChange w:id="299" w:author="Anton Karlsson" w:date="2021-05-12T11:30:00Z">
            <w:rPr>
              <w:i/>
            </w:rPr>
          </w:rPrChange>
        </w:rPr>
      </w:pPr>
    </w:p>
    <w:p w14:paraId="0DAA7566" w14:textId="77777777" w:rsidR="00AE4CF4" w:rsidRDefault="00AE4CF4"/>
    <w:p w14:paraId="38D276BC" w14:textId="77777777" w:rsidR="00E4764F" w:rsidRDefault="00E4764F">
      <w:pPr>
        <w:rPr>
          <w:smallCaps/>
          <w:spacing w:val="5"/>
          <w:sz w:val="36"/>
          <w:szCs w:val="36"/>
        </w:rPr>
      </w:pPr>
      <w:r>
        <w:br w:type="page"/>
      </w:r>
    </w:p>
    <w:p w14:paraId="5F666FAB" w14:textId="4A625137" w:rsidR="00891009" w:rsidRPr="000408B5" w:rsidRDefault="00891009" w:rsidP="00891009">
      <w:pPr>
        <w:pStyle w:val="Rubrik1"/>
        <w:rPr>
          <w:lang w:val="en-US"/>
          <w:rPrChange w:id="300" w:author="Anton Karlsson" w:date="2021-05-17T12:27:00Z">
            <w:rPr/>
          </w:rPrChange>
        </w:rPr>
      </w:pPr>
      <w:proofErr w:type="spellStart"/>
      <w:r w:rsidRPr="000408B5">
        <w:rPr>
          <w:lang w:val="en-US"/>
          <w:rPrChange w:id="301" w:author="Anton Karlsson" w:date="2021-05-17T12:27:00Z">
            <w:rPr/>
          </w:rPrChange>
        </w:rPr>
        <w:lastRenderedPageBreak/>
        <w:t>Referenser</w:t>
      </w:r>
      <w:proofErr w:type="spellEnd"/>
    </w:p>
    <w:p w14:paraId="69921076" w14:textId="1ECE1B86" w:rsidR="005674EE" w:rsidRPr="000408B5" w:rsidRDefault="00891009" w:rsidP="00E14CEC">
      <w:pPr>
        <w:rPr>
          <w:ins w:id="302" w:author="Anton Karlsson" w:date="2021-05-07T13:50:00Z"/>
          <w:i/>
          <w:lang w:val="en-US"/>
          <w:rPrChange w:id="303" w:author="Anton Karlsson" w:date="2021-05-17T12:27:00Z">
            <w:rPr>
              <w:ins w:id="304" w:author="Anton Karlsson" w:date="2021-05-07T13:50:00Z"/>
              <w:i/>
            </w:rPr>
          </w:rPrChange>
        </w:rPr>
      </w:pPr>
      <w:del w:id="305" w:author="Anton Karlsson" w:date="2021-05-12T12:14:00Z">
        <w:r w:rsidRPr="000408B5" w:rsidDel="00E14CEC">
          <w:rPr>
            <w:iCs/>
            <w:lang w:val="en-US"/>
            <w:rPrChange w:id="306" w:author="Anton Karlsson" w:date="2021-05-17T12:27:00Z">
              <w:rPr>
                <w:i/>
              </w:rPr>
            </w:rPrChange>
          </w:rPr>
          <w:delText xml:space="preserve">[Här </w:delText>
        </w:r>
        <w:r w:rsidR="00C239E6" w:rsidRPr="000408B5" w:rsidDel="00E14CEC">
          <w:rPr>
            <w:iCs/>
            <w:lang w:val="en-US"/>
            <w:rPrChange w:id="307" w:author="Anton Karlsson" w:date="2021-05-17T12:27:00Z">
              <w:rPr>
                <w:i/>
              </w:rPr>
            </w:rPrChange>
          </w:rPr>
          <w:delText>skriver ni</w:delText>
        </w:r>
        <w:r w:rsidRPr="000408B5" w:rsidDel="00E14CEC">
          <w:rPr>
            <w:iCs/>
            <w:lang w:val="en-US"/>
            <w:rPrChange w:id="308" w:author="Anton Karlsson" w:date="2021-05-17T12:27:00Z">
              <w:rPr>
                <w:i/>
              </w:rPr>
            </w:rPrChange>
          </w:rPr>
          <w:delText xml:space="preserve"> listan över de referenser ni använt.</w:delText>
        </w:r>
        <w:r w:rsidR="00E4764F" w:rsidRPr="000408B5" w:rsidDel="00E14CEC">
          <w:rPr>
            <w:iCs/>
            <w:lang w:val="en-US"/>
            <w:rPrChange w:id="309" w:author="Anton Karlsson" w:date="2021-05-17T12:27:00Z">
              <w:rPr>
                <w:i/>
              </w:rPr>
            </w:rPrChange>
          </w:rPr>
          <w:delText xml:space="preserve"> Dessa redovisas i bokstavsordning. Var</w:delText>
        </w:r>
      </w:del>
      <w:del w:id="310" w:author="Anton Karlsson" w:date="2021-05-12T12:13:00Z">
        <w:r w:rsidR="00E4764F" w:rsidRPr="000408B5" w:rsidDel="00E14CEC">
          <w:rPr>
            <w:iCs/>
            <w:lang w:val="en-US"/>
            <w:rPrChange w:id="311" w:author="Anton Karlsson" w:date="2021-05-17T12:27:00Z">
              <w:rPr>
                <w:i/>
              </w:rPr>
            </w:rPrChange>
          </w:rPr>
          <w:delText xml:space="preserve"> noga med stavning etc. så</w:delText>
        </w:r>
        <w:r w:rsidR="00E4764F" w:rsidRPr="000408B5" w:rsidDel="006949D2">
          <w:rPr>
            <w:iCs/>
            <w:lang w:val="en-US"/>
            <w:rPrChange w:id="312" w:author="Anton Karlsson" w:date="2021-05-17T12:27:00Z">
              <w:rPr>
                <w:i/>
              </w:rPr>
            </w:rPrChange>
          </w:rPr>
          <w:delText xml:space="preserve"> de är rätt.</w:delText>
        </w:r>
        <w:r w:rsidRPr="000408B5" w:rsidDel="006949D2">
          <w:rPr>
            <w:iCs/>
            <w:lang w:val="en-US"/>
            <w:rPrChange w:id="313" w:author="Anton Karlsson" w:date="2021-05-17T12:27:00Z">
              <w:rPr>
                <w:i/>
              </w:rPr>
            </w:rPrChange>
          </w:rPr>
          <w:delText>]</w:delText>
        </w:r>
      </w:del>
      <w:ins w:id="314" w:author="Anton Karlsson" w:date="2021-05-12T12:03:00Z">
        <w:r w:rsidR="00ED2FE6" w:rsidRPr="000408B5">
          <w:rPr>
            <w:iCs/>
            <w:lang w:val="en-US"/>
            <w:rPrChange w:id="315" w:author="Anton Karlsson" w:date="2021-05-17T12:27:00Z">
              <w:rPr>
                <w:i/>
                <w:lang w:val="en-US"/>
              </w:rPr>
            </w:rPrChange>
          </w:rPr>
          <w:t>Creator (2021)</w:t>
        </w:r>
        <w:r w:rsidR="00ED2FE6" w:rsidRPr="000408B5">
          <w:rPr>
            <w:i/>
            <w:lang w:val="en-US"/>
          </w:rPr>
          <w:t xml:space="preserve"> </w:t>
        </w:r>
        <w:r w:rsidR="00790FA5" w:rsidRPr="000408B5">
          <w:rPr>
            <w:i/>
            <w:lang w:val="en-US"/>
            <w:rPrChange w:id="316" w:author="Anton Karlsson" w:date="2021-05-17T12:27:00Z">
              <w:rPr>
                <w:i/>
                <w:lang w:val="en-US"/>
              </w:rPr>
            </w:rPrChange>
          </w:rPr>
          <w:t>ISO 27001</w:t>
        </w:r>
      </w:ins>
      <w:ins w:id="317" w:author="Anton Karlsson" w:date="2021-05-12T12:05:00Z">
        <w:r w:rsidR="00D07C18" w:rsidRPr="000408B5">
          <w:rPr>
            <w:i/>
            <w:lang w:val="en-US"/>
            <w:rPrChange w:id="318" w:author="Anton Karlsson" w:date="2021-05-17T12:27:00Z">
              <w:rPr>
                <w:i/>
                <w:lang w:val="en-US"/>
              </w:rPr>
            </w:rPrChange>
          </w:rPr>
          <w:t xml:space="preserve"> [</w:t>
        </w:r>
        <w:r w:rsidR="00EE2AEF" w:rsidRPr="000408B5">
          <w:rPr>
            <w:i/>
            <w:lang w:val="en-US"/>
            <w:rPrChange w:id="319" w:author="Anton Karlsson" w:date="2021-05-17T12:27:00Z">
              <w:rPr>
                <w:i/>
                <w:lang w:val="en-US"/>
              </w:rPr>
            </w:rPrChange>
          </w:rPr>
          <w:t>Online]</w:t>
        </w:r>
        <w:r w:rsidR="007508C7" w:rsidRPr="000408B5">
          <w:rPr>
            <w:i/>
            <w:lang w:val="en-US"/>
            <w:rPrChange w:id="320" w:author="Anton Karlsson" w:date="2021-05-17T12:27:00Z">
              <w:rPr>
                <w:i/>
                <w:lang w:val="en-US"/>
              </w:rPr>
            </w:rPrChange>
          </w:rPr>
          <w:t xml:space="preserve">. </w:t>
        </w:r>
        <w:r w:rsidR="007508C7" w:rsidRPr="005B16B1">
          <w:rPr>
            <w:iCs/>
            <w:lang w:val="en-US"/>
            <w:rPrChange w:id="321" w:author="Anton Karlsson" w:date="2021-05-12T12:15:00Z">
              <w:rPr>
                <w:i/>
                <w:lang w:val="en-US"/>
              </w:rPr>
            </w:rPrChange>
          </w:rPr>
          <w:t>Available</w:t>
        </w:r>
      </w:ins>
      <w:ins w:id="322" w:author="Anton Karlsson" w:date="2021-05-12T12:06:00Z">
        <w:r w:rsidR="00E75B6B" w:rsidRPr="005B16B1">
          <w:rPr>
            <w:iCs/>
            <w:lang w:val="en-US"/>
            <w:rPrChange w:id="323" w:author="Anton Karlsson" w:date="2021-05-12T12:15:00Z">
              <w:rPr>
                <w:i/>
                <w:lang w:val="en-US"/>
              </w:rPr>
            </w:rPrChange>
          </w:rPr>
          <w:t xml:space="preserve"> </w:t>
        </w:r>
        <w:r w:rsidR="00891BFB" w:rsidRPr="005B16B1">
          <w:rPr>
            <w:iCs/>
            <w:lang w:val="en-US"/>
            <w:rPrChange w:id="324" w:author="Anton Karlsson" w:date="2021-05-12T12:15:00Z">
              <w:rPr>
                <w:i/>
                <w:lang w:val="en-US"/>
              </w:rPr>
            </w:rPrChange>
          </w:rPr>
          <w:t>at</w:t>
        </w:r>
        <w:r w:rsidR="00077A21">
          <w:rPr>
            <w:i/>
            <w:lang w:val="en-US"/>
          </w:rPr>
          <w:t xml:space="preserve"> </w:t>
        </w:r>
        <w:r w:rsidR="0028222C">
          <w:rPr>
            <w:i/>
            <w:lang w:val="en-US"/>
          </w:rPr>
          <w:fldChar w:fldCharType="begin"/>
        </w:r>
      </w:ins>
      <w:ins w:id="325" w:author="Anton Karlsson" w:date="2021-05-12T12:07:00Z">
        <w:r w:rsidR="00F27952">
          <w:rPr>
            <w:i/>
            <w:lang w:val="en-US"/>
          </w:rPr>
          <w:instrText>HYPERLINK "http://www.creator.nu/informationssakerhet-enligt-iso-27001"</w:instrText>
        </w:r>
      </w:ins>
      <w:ins w:id="326" w:author="Anton Karlsson" w:date="2021-05-12T12:06:00Z">
        <w:r w:rsidR="0028222C">
          <w:rPr>
            <w:i/>
            <w:lang w:val="en-US"/>
          </w:rPr>
          <w:fldChar w:fldCharType="separate"/>
        </w:r>
      </w:ins>
      <w:ins w:id="327" w:author="Anton Karlsson" w:date="2021-05-07T13:50:00Z">
        <w:r w:rsidR="0028222C" w:rsidRPr="001D6009">
          <w:rPr>
            <w:rStyle w:val="Hyperlnk"/>
            <w:lang w:val="en-US"/>
            <w:rPrChange w:id="328" w:author="Anton Karlsson" w:date="2021-05-12T12:02:00Z">
              <w:rPr>
                <w:i/>
              </w:rPr>
            </w:rPrChange>
          </w:rPr>
          <w:t>http://www.creator.nu/informationssakerhet-enligt-iso-27001</w:t>
        </w:r>
      </w:ins>
      <w:ins w:id="329" w:author="Anton Karlsson" w:date="2021-05-12T12:06:00Z">
        <w:r w:rsidR="0028222C">
          <w:rPr>
            <w:i/>
            <w:lang w:val="en-US"/>
          </w:rPr>
          <w:fldChar w:fldCharType="end"/>
        </w:r>
        <w:r w:rsidR="0028222C">
          <w:rPr>
            <w:i/>
            <w:lang w:val="en-US"/>
          </w:rPr>
          <w:t xml:space="preserve"> (Accessed </w:t>
        </w:r>
        <w:r w:rsidR="0044479A">
          <w:rPr>
            <w:i/>
            <w:lang w:val="en-US"/>
          </w:rPr>
          <w:t>6 Maj)</w:t>
        </w:r>
      </w:ins>
    </w:p>
    <w:p w14:paraId="2A3B0368" w14:textId="3261CA66" w:rsidR="005674EE" w:rsidRPr="0044784F" w:rsidRDefault="00F27952" w:rsidP="00891009">
      <w:pPr>
        <w:rPr>
          <w:ins w:id="330" w:author="Anton Karlsson" w:date="2021-05-07T13:51:00Z"/>
          <w:rFonts w:ascii="DustinSans" w:hAnsi="DustinSans"/>
          <w:iCs/>
          <w:color w:val="000000"/>
          <w:lang w:val="en-US"/>
          <w:rPrChange w:id="331" w:author="Anton Karlsson" w:date="2021-05-12T12:09:00Z">
            <w:rPr>
              <w:ins w:id="332" w:author="Anton Karlsson" w:date="2021-05-07T13:51:00Z"/>
              <w:i/>
            </w:rPr>
          </w:rPrChange>
        </w:rPr>
      </w:pPr>
      <w:ins w:id="333" w:author="Anton Karlsson" w:date="2021-05-12T12:07:00Z">
        <w:r w:rsidRPr="002D5143">
          <w:rPr>
            <w:lang w:val="en-US"/>
            <w:rPrChange w:id="334" w:author="Anton Karlsson" w:date="2021-05-12T12:09:00Z">
              <w:rPr>
                <w:i/>
                <w:lang w:val="en-US"/>
              </w:rPr>
            </w:rPrChange>
          </w:rPr>
          <w:t>Dustin (2021</w:t>
        </w:r>
        <w:r w:rsidRPr="002D5143">
          <w:rPr>
            <w:lang w:val="en-US"/>
            <w:rPrChange w:id="335" w:author="Anton Karlsson" w:date="2021-05-12T12:09:00Z">
              <w:rPr/>
            </w:rPrChange>
          </w:rPr>
          <w:t xml:space="preserve">) </w:t>
        </w:r>
      </w:ins>
      <w:ins w:id="336" w:author="Anton Karlsson" w:date="2021-05-12T12:08:00Z">
        <w:r w:rsidR="009C2F52" w:rsidRPr="005B16B1">
          <w:rPr>
            <w:i/>
            <w:iCs/>
            <w:lang w:val="en-US"/>
            <w:rPrChange w:id="337" w:author="Anton Karlsson" w:date="2021-05-12T12:15:00Z">
              <w:rPr/>
            </w:rPrChange>
          </w:rPr>
          <w:t xml:space="preserve">Axis </w:t>
        </w:r>
        <w:r w:rsidR="00FA30B5" w:rsidRPr="005B16B1">
          <w:rPr>
            <w:rStyle w:val="c-product-titletitle"/>
            <w:rFonts w:ascii="DustinSans" w:hAnsi="DustinSans" w:hint="eastAsia"/>
            <w:bCs/>
            <w:i/>
            <w:iCs/>
            <w:color w:val="000000" w:themeColor="text1"/>
            <w:lang w:val="en-US"/>
            <w:rPrChange w:id="338" w:author="Anton Karlsson" w:date="2021-05-12T12:15:00Z">
              <w:rPr>
                <w:rStyle w:val="c-product-titletitle"/>
                <w:rFonts w:ascii="DustinSans" w:hAnsi="DustinSans" w:hint="eastAsia"/>
                <w:b/>
                <w:color w:val="000000" w:themeColor="text1"/>
              </w:rPr>
            </w:rPrChange>
          </w:rPr>
          <w:t>P5655-E 50 Hz</w:t>
        </w:r>
        <w:r w:rsidR="00E26AA0" w:rsidRPr="005B16B1">
          <w:rPr>
            <w:rStyle w:val="c-product-titletitle"/>
            <w:rFonts w:ascii="DustinSans" w:hAnsi="DustinSans" w:hint="eastAsia"/>
            <w:bCs/>
            <w:i/>
            <w:iCs/>
            <w:color w:val="000000"/>
            <w:lang w:val="en-US"/>
            <w:rPrChange w:id="339" w:author="Anton Karlsson" w:date="2021-05-12T12:15:00Z">
              <w:rPr>
                <w:rStyle w:val="c-product-titletitle"/>
                <w:rFonts w:ascii="DustinSans" w:hAnsi="DustinSans" w:hint="eastAsia"/>
                <w:b/>
                <w:bCs/>
                <w:color w:val="000000"/>
              </w:rPr>
            </w:rPrChange>
          </w:rPr>
          <w:t xml:space="preserve"> </w:t>
        </w:r>
      </w:ins>
      <w:ins w:id="340" w:author="Anton Karlsson" w:date="2021-05-12T12:09:00Z">
        <w:r w:rsidR="005759DC" w:rsidRPr="00B21404">
          <w:rPr>
            <w:rStyle w:val="c-product-titletitle"/>
            <w:rFonts w:ascii="DustinSans" w:hAnsi="DustinSans" w:hint="eastAsia"/>
            <w:bCs/>
            <w:color w:val="000000"/>
            <w:lang w:val="en-US"/>
            <w:rPrChange w:id="341" w:author="Anton Karlsson" w:date="2021-05-12T12:09:00Z">
              <w:rPr>
                <w:rStyle w:val="c-product-titletitle"/>
                <w:rFonts w:ascii="DustinSans" w:hAnsi="DustinSans" w:hint="eastAsia"/>
                <w:b/>
                <w:bCs/>
                <w:color w:val="000000"/>
              </w:rPr>
            </w:rPrChange>
          </w:rPr>
          <w:t>[Online]</w:t>
        </w:r>
        <w:r w:rsidR="002D5143" w:rsidRPr="00B21404">
          <w:rPr>
            <w:rStyle w:val="c-product-titletitle"/>
            <w:rFonts w:ascii="DustinSans" w:hAnsi="DustinSans" w:hint="eastAsia"/>
            <w:bCs/>
            <w:color w:val="000000"/>
            <w:lang w:val="en-US"/>
            <w:rPrChange w:id="342" w:author="Anton Karlsson" w:date="2021-05-12T12:09:00Z">
              <w:rPr>
                <w:rStyle w:val="c-product-titletitle"/>
                <w:rFonts w:ascii="DustinSans" w:hAnsi="DustinSans" w:hint="eastAsia"/>
                <w:b/>
                <w:bCs/>
                <w:color w:val="000000"/>
              </w:rPr>
            </w:rPrChange>
          </w:rPr>
          <w:t xml:space="preserve">. </w:t>
        </w:r>
        <w:r w:rsidR="002D5143" w:rsidRPr="00B21404">
          <w:rPr>
            <w:rStyle w:val="c-product-titletitle"/>
            <w:rFonts w:ascii="DustinSans" w:hAnsi="DustinSans" w:hint="eastAsia"/>
            <w:bCs/>
            <w:color w:val="000000"/>
            <w:lang w:val="en-US"/>
            <w:rPrChange w:id="343" w:author="Anton Karlsson" w:date="2021-05-12T12:09:00Z">
              <w:rPr>
                <w:rStyle w:val="c-product-titletitle"/>
                <w:rFonts w:ascii="DustinSans" w:hAnsi="DustinSans" w:hint="eastAsia"/>
                <w:b/>
                <w:bCs/>
                <w:color w:val="000000"/>
                <w:lang w:val="en-US"/>
              </w:rPr>
            </w:rPrChange>
          </w:rPr>
          <w:t xml:space="preserve">Available at </w:t>
        </w:r>
        <w:r w:rsidR="00B21404">
          <w:rPr>
            <w:i/>
            <w:lang w:val="en-US"/>
          </w:rPr>
          <w:fldChar w:fldCharType="begin"/>
        </w:r>
        <w:r w:rsidR="00B21404">
          <w:rPr>
            <w:i/>
            <w:lang w:val="en-US"/>
          </w:rPr>
          <w:instrText xml:space="preserve"> HYPERLINK "</w:instrText>
        </w:r>
      </w:ins>
      <w:ins w:id="344" w:author="Anton Karlsson" w:date="2021-05-07T13:50:00Z">
        <w:r w:rsidR="00B21404" w:rsidRPr="00B21404">
          <w:rPr>
            <w:lang w:val="en-US"/>
            <w:rPrChange w:id="345" w:author="Anton Karlsson" w:date="2021-05-12T12:09:00Z">
              <w:rPr>
                <w:rStyle w:val="Hyperlnk"/>
                <w:i/>
              </w:rPr>
            </w:rPrChange>
          </w:rPr>
          <w:instrText>https://www.dustin.se/product/5011174541/p5655-e-50-hz?ssel=false&amp;gclid=Cj0KCQjwytOEBhD5ARIsANnRjVhcyrzQ2Ucd9djmKbLF7MmkGnRUhdZptDVxtmDU6TdACvIhimDViZEaAkPzEALw_wcB</w:instrText>
        </w:r>
      </w:ins>
      <w:ins w:id="346" w:author="Anton Karlsson" w:date="2021-05-12T12:09:00Z">
        <w:r w:rsidR="00B21404">
          <w:rPr>
            <w:i/>
            <w:lang w:val="en-US"/>
          </w:rPr>
          <w:instrText xml:space="preserve">" </w:instrText>
        </w:r>
        <w:r w:rsidR="00B21404">
          <w:rPr>
            <w:i/>
            <w:lang w:val="en-US"/>
          </w:rPr>
          <w:fldChar w:fldCharType="separate"/>
        </w:r>
      </w:ins>
      <w:ins w:id="347" w:author="Anton Karlsson" w:date="2021-05-07T13:50:00Z">
        <w:r w:rsidR="00B21404" w:rsidRPr="001D6009">
          <w:rPr>
            <w:rStyle w:val="Hyperlnk"/>
            <w:i/>
            <w:lang w:val="en-US"/>
            <w:rPrChange w:id="348" w:author="Anton Karlsson" w:date="2021-05-12T12:09:00Z">
              <w:rPr>
                <w:rStyle w:val="Hyperlnk"/>
                <w:i/>
              </w:rPr>
            </w:rPrChange>
          </w:rPr>
          <w:t>https://www.dustin.se/product/5011174541/p5655-e-50-hz?ssel=false&amp;gclid=Cj0KCQjwytOEBhD5ARIsANnRjVhcyrzQ2Ucd9djmKbLF7MmkGnRUhdZptDVxtmDU6TdACvIhimDViZEaAkPzEALw_wcB</w:t>
        </w:r>
      </w:ins>
      <w:ins w:id="349" w:author="Anton Karlsson" w:date="2021-05-12T12:09:00Z">
        <w:r w:rsidR="00B21404">
          <w:rPr>
            <w:i/>
            <w:lang w:val="en-US"/>
          </w:rPr>
          <w:fldChar w:fldCharType="end"/>
        </w:r>
        <w:r w:rsidR="0044784F">
          <w:rPr>
            <w:i/>
            <w:lang w:val="en-US"/>
          </w:rPr>
          <w:t xml:space="preserve"> </w:t>
        </w:r>
        <w:r w:rsidR="0044784F">
          <w:rPr>
            <w:iCs/>
            <w:lang w:val="en-US"/>
          </w:rPr>
          <w:t>(Accessed:</w:t>
        </w:r>
      </w:ins>
      <w:ins w:id="350" w:author="Anton Karlsson" w:date="2021-05-12T12:10:00Z">
        <w:r w:rsidR="0044784F">
          <w:rPr>
            <w:iCs/>
            <w:lang w:val="en-US"/>
          </w:rPr>
          <w:t xml:space="preserve"> </w:t>
        </w:r>
        <w:r w:rsidR="00722B7F">
          <w:rPr>
            <w:iCs/>
            <w:lang w:val="en-US"/>
          </w:rPr>
          <w:t>6 Maj)</w:t>
        </w:r>
      </w:ins>
    </w:p>
    <w:p w14:paraId="479CDA86" w14:textId="346E4DA3" w:rsidR="00FC30B8" w:rsidRPr="006949D2" w:rsidRDefault="00943EDB" w:rsidP="00891009">
      <w:pPr>
        <w:rPr>
          <w:ins w:id="351" w:author="Anton Karlsson" w:date="2021-05-07T13:50:00Z"/>
          <w:i/>
          <w:lang w:val="en-US"/>
          <w:rPrChange w:id="352" w:author="Anton Karlsson" w:date="2021-05-12T12:12:00Z">
            <w:rPr>
              <w:ins w:id="353" w:author="Anton Karlsson" w:date="2021-05-07T13:50:00Z"/>
              <w:i/>
            </w:rPr>
          </w:rPrChange>
        </w:rPr>
      </w:pPr>
      <w:proofErr w:type="spellStart"/>
      <w:ins w:id="354" w:author="Anton Karlsson" w:date="2021-05-12T12:11:00Z">
        <w:r w:rsidRPr="005B16B1">
          <w:rPr>
            <w:iCs/>
            <w:rPrChange w:id="355" w:author="Anton Karlsson" w:date="2021-05-12T12:15:00Z">
              <w:rPr>
                <w:i/>
              </w:rPr>
            </w:rPrChange>
          </w:rPr>
          <w:t>St</w:t>
        </w:r>
        <w:r w:rsidRPr="005B16B1">
          <w:rPr>
            <w:iCs/>
            <w:rPrChange w:id="356" w:author="Anton Karlsson" w:date="2021-05-12T12:15:00Z">
              <w:rPr>
                <w:i/>
                <w:lang w:val="en-US"/>
              </w:rPr>
            </w:rPrChange>
          </w:rPr>
          <w:t>.GEORGE</w:t>
        </w:r>
        <w:proofErr w:type="spellEnd"/>
        <w:r w:rsidRPr="005B16B1">
          <w:rPr>
            <w:iCs/>
            <w:rPrChange w:id="357" w:author="Anton Karlsson" w:date="2021-05-12T12:15:00Z">
              <w:rPr>
                <w:i/>
                <w:lang w:val="en-US"/>
              </w:rPr>
            </w:rPrChange>
          </w:rPr>
          <w:t xml:space="preserve"> (2021)</w:t>
        </w:r>
        <w:r w:rsidRPr="009819B0">
          <w:rPr>
            <w:i/>
            <w:rPrChange w:id="358" w:author="Anton Karlsson" w:date="2021-05-12T12:11:00Z">
              <w:rPr>
                <w:i/>
                <w:lang w:val="en-US"/>
              </w:rPr>
            </w:rPrChange>
          </w:rPr>
          <w:t xml:space="preserve"> </w:t>
        </w:r>
        <w:r w:rsidR="009819B0" w:rsidRPr="005B16B1">
          <w:rPr>
            <w:i/>
            <w:rPrChange w:id="359" w:author="Anton Karlsson" w:date="2021-05-12T12:15:00Z">
              <w:rPr>
                <w:i/>
                <w:lang w:val="en-US"/>
              </w:rPr>
            </w:rPrChange>
          </w:rPr>
          <w:t>Säkerhetsdörr I standard</w:t>
        </w:r>
        <w:r w:rsidR="00F064EF" w:rsidRPr="005B16B1">
          <w:rPr>
            <w:i/>
          </w:rPr>
          <w:t>utförand</w:t>
        </w:r>
      </w:ins>
      <w:ins w:id="360" w:author="Anton Karlsson" w:date="2021-05-12T12:12:00Z">
        <w:r w:rsidR="006F6BD2" w:rsidRPr="005B16B1">
          <w:rPr>
            <w:i/>
          </w:rPr>
          <w:t xml:space="preserve">e </w:t>
        </w:r>
        <w:proofErr w:type="spellStart"/>
        <w:r w:rsidR="006F6BD2" w:rsidRPr="005B16B1">
          <w:rPr>
            <w:i/>
          </w:rPr>
          <w:t>St</w:t>
        </w:r>
        <w:proofErr w:type="spellEnd"/>
        <w:r w:rsidR="006F6BD2" w:rsidRPr="005B16B1">
          <w:rPr>
            <w:i/>
          </w:rPr>
          <w:t xml:space="preserve"> George</w:t>
        </w:r>
        <w:r w:rsidR="00666737">
          <w:rPr>
            <w:i/>
          </w:rPr>
          <w:t xml:space="preserve"> </w:t>
        </w:r>
        <w:r w:rsidR="006949D2">
          <w:rPr>
            <w:i/>
          </w:rPr>
          <w:t xml:space="preserve">[Online]. </w:t>
        </w:r>
        <w:r w:rsidR="006949D2" w:rsidRPr="005B16B1">
          <w:rPr>
            <w:iCs/>
            <w:lang w:val="en-US"/>
            <w:rPrChange w:id="361" w:author="Anton Karlsson" w:date="2021-05-12T12:15:00Z">
              <w:rPr>
                <w:i/>
              </w:rPr>
            </w:rPrChange>
          </w:rPr>
          <w:t xml:space="preserve">Available </w:t>
        </w:r>
        <w:r w:rsidR="006949D2" w:rsidRPr="005B16B1">
          <w:rPr>
            <w:iCs/>
            <w:lang w:val="en-US"/>
            <w:rPrChange w:id="362" w:author="Anton Karlsson" w:date="2021-05-12T12:15:00Z">
              <w:rPr>
                <w:i/>
                <w:lang w:val="en-US"/>
              </w:rPr>
            </w:rPrChange>
          </w:rPr>
          <w:t>at</w:t>
        </w:r>
        <w:r w:rsidR="006949D2">
          <w:rPr>
            <w:i/>
            <w:lang w:val="en-US"/>
          </w:rPr>
          <w:t xml:space="preserve"> </w:t>
        </w:r>
        <w:r w:rsidR="006949D2">
          <w:rPr>
            <w:i/>
            <w:lang w:val="en-US"/>
          </w:rPr>
          <w:fldChar w:fldCharType="begin"/>
        </w:r>
        <w:r w:rsidR="006949D2">
          <w:rPr>
            <w:i/>
            <w:lang w:val="en-US"/>
          </w:rPr>
          <w:instrText xml:space="preserve"> HYPERLINK "https://www.stgeorge.se/sakerhetsdorr-st-george-klass-3.html?utm_source=kelkoo&amp;utm_medium=affiliate&amp;utm_campaign=uk&amp;amss=j3a&amp;from=kelkoo&amp;gclid=Cj0KCQjwytOEBhD5ARIsANnRjVji79FQNNP0tVCLsRLO-tAGywqsPzFBPupEEWFWcPgrX0Pj1MvmzNEaAg1zEALw_wcB" </w:instrText>
        </w:r>
        <w:r w:rsidR="006949D2">
          <w:rPr>
            <w:i/>
            <w:lang w:val="en-US"/>
          </w:rPr>
          <w:fldChar w:fldCharType="separate"/>
        </w:r>
        <w:r w:rsidR="00FC30B8" w:rsidRPr="006949D2">
          <w:rPr>
            <w:rStyle w:val="Hyperlnk"/>
            <w:lang w:val="en-US"/>
            <w:rPrChange w:id="363" w:author="Anton Karlsson" w:date="2021-05-12T12:12:00Z">
              <w:rPr>
                <w:i/>
              </w:rPr>
            </w:rPrChange>
          </w:rPr>
          <w:t>https://www.stgeorge.se/sakerhetsdorr-st-george-klass-3.html?utm_source=kelkoo&amp;utm_medium=affiliate&amp;utm_campaign=uk&amp;amss=j3a&amp;from=kelkoo&amp;gclid=Cj0KCQjwytOEBhD5ARIsANnRjVji79FQNNP0tVCLsRLO-tAGywqsPzFBPupEEWFWcPgrX0Pj1MvmzNEaAg1zEALw_wcB</w:t>
        </w:r>
        <w:r w:rsidR="006949D2">
          <w:rPr>
            <w:i/>
            <w:lang w:val="en-US"/>
          </w:rPr>
          <w:fldChar w:fldCharType="end"/>
        </w:r>
      </w:ins>
    </w:p>
    <w:p w14:paraId="4F75BA24" w14:textId="535C94DD" w:rsidR="001A0850" w:rsidRPr="00AA63CA" w:rsidDel="001A0850" w:rsidRDefault="001A0850" w:rsidP="00891009">
      <w:pPr>
        <w:rPr>
          <w:del w:id="364" w:author="Anton Karlsson" w:date="2021-05-07T13:50:00Z"/>
          <w:i/>
        </w:rPr>
      </w:pPr>
    </w:p>
    <w:p w14:paraId="078FFEE3" w14:textId="24BEDCE7" w:rsidR="00891009" w:rsidRDefault="00891009"/>
    <w:sectPr w:rsidR="00891009" w:rsidSect="007C298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Dustin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n Karlsson">
    <w15:presenceInfo w15:providerId="Windows Live" w15:userId="5f06abc4c56d55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976"/>
    <w:rsid w:val="00017F3A"/>
    <w:rsid w:val="000212DB"/>
    <w:rsid w:val="000238CE"/>
    <w:rsid w:val="000245F1"/>
    <w:rsid w:val="00031D9F"/>
    <w:rsid w:val="000337BE"/>
    <w:rsid w:val="000408B5"/>
    <w:rsid w:val="000534C9"/>
    <w:rsid w:val="00060D5B"/>
    <w:rsid w:val="00062BBA"/>
    <w:rsid w:val="0007259B"/>
    <w:rsid w:val="00074D3B"/>
    <w:rsid w:val="00077A21"/>
    <w:rsid w:val="000818D8"/>
    <w:rsid w:val="000819B1"/>
    <w:rsid w:val="00086080"/>
    <w:rsid w:val="000878EC"/>
    <w:rsid w:val="00097605"/>
    <w:rsid w:val="000A06E7"/>
    <w:rsid w:val="000A2E7A"/>
    <w:rsid w:val="000B55DB"/>
    <w:rsid w:val="000B5D42"/>
    <w:rsid w:val="000B6396"/>
    <w:rsid w:val="000B64EF"/>
    <w:rsid w:val="000B6B0A"/>
    <w:rsid w:val="000C1027"/>
    <w:rsid w:val="000D131C"/>
    <w:rsid w:val="000E3626"/>
    <w:rsid w:val="000F00A5"/>
    <w:rsid w:val="0010084F"/>
    <w:rsid w:val="0011611A"/>
    <w:rsid w:val="00122F10"/>
    <w:rsid w:val="0013051D"/>
    <w:rsid w:val="001346A7"/>
    <w:rsid w:val="00134F78"/>
    <w:rsid w:val="00152B3A"/>
    <w:rsid w:val="00161F35"/>
    <w:rsid w:val="00163729"/>
    <w:rsid w:val="00164689"/>
    <w:rsid w:val="001678ED"/>
    <w:rsid w:val="00170B01"/>
    <w:rsid w:val="00175EA2"/>
    <w:rsid w:val="0017766D"/>
    <w:rsid w:val="00184010"/>
    <w:rsid w:val="0018736D"/>
    <w:rsid w:val="001A0850"/>
    <w:rsid w:val="001B1EC6"/>
    <w:rsid w:val="001B4C99"/>
    <w:rsid w:val="001C0E0A"/>
    <w:rsid w:val="001C231F"/>
    <w:rsid w:val="001C2BFE"/>
    <w:rsid w:val="001D0F6B"/>
    <w:rsid w:val="001E2343"/>
    <w:rsid w:val="001F3F62"/>
    <w:rsid w:val="00204440"/>
    <w:rsid w:val="00205BDA"/>
    <w:rsid w:val="00210396"/>
    <w:rsid w:val="00216F98"/>
    <w:rsid w:val="00234A33"/>
    <w:rsid w:val="00235EED"/>
    <w:rsid w:val="002438E3"/>
    <w:rsid w:val="002500FE"/>
    <w:rsid w:val="00254F44"/>
    <w:rsid w:val="00255570"/>
    <w:rsid w:val="00255DBB"/>
    <w:rsid w:val="00256A07"/>
    <w:rsid w:val="002574AC"/>
    <w:rsid w:val="00257E9A"/>
    <w:rsid w:val="00262644"/>
    <w:rsid w:val="00273927"/>
    <w:rsid w:val="0027467A"/>
    <w:rsid w:val="0028222C"/>
    <w:rsid w:val="002873A2"/>
    <w:rsid w:val="00291768"/>
    <w:rsid w:val="00292F51"/>
    <w:rsid w:val="0029645C"/>
    <w:rsid w:val="002A3F0F"/>
    <w:rsid w:val="002B0FA9"/>
    <w:rsid w:val="002B2570"/>
    <w:rsid w:val="002C1334"/>
    <w:rsid w:val="002C1DB2"/>
    <w:rsid w:val="002C2DD9"/>
    <w:rsid w:val="002D1045"/>
    <w:rsid w:val="002D1967"/>
    <w:rsid w:val="002D5143"/>
    <w:rsid w:val="002E3112"/>
    <w:rsid w:val="002F0CB7"/>
    <w:rsid w:val="00305776"/>
    <w:rsid w:val="003075AF"/>
    <w:rsid w:val="00312945"/>
    <w:rsid w:val="00312F51"/>
    <w:rsid w:val="00313C69"/>
    <w:rsid w:val="00316166"/>
    <w:rsid w:val="00320483"/>
    <w:rsid w:val="00323F90"/>
    <w:rsid w:val="00326284"/>
    <w:rsid w:val="00331159"/>
    <w:rsid w:val="00333340"/>
    <w:rsid w:val="00341437"/>
    <w:rsid w:val="0034765F"/>
    <w:rsid w:val="003507E6"/>
    <w:rsid w:val="00352D77"/>
    <w:rsid w:val="00364C5F"/>
    <w:rsid w:val="00370478"/>
    <w:rsid w:val="003828C3"/>
    <w:rsid w:val="00385CEB"/>
    <w:rsid w:val="00387082"/>
    <w:rsid w:val="003909F8"/>
    <w:rsid w:val="00391C9A"/>
    <w:rsid w:val="00396574"/>
    <w:rsid w:val="003A0916"/>
    <w:rsid w:val="003C189A"/>
    <w:rsid w:val="003C6F68"/>
    <w:rsid w:val="003E1B00"/>
    <w:rsid w:val="003E2BC5"/>
    <w:rsid w:val="003E444F"/>
    <w:rsid w:val="003E7789"/>
    <w:rsid w:val="003F11EE"/>
    <w:rsid w:val="003F56BA"/>
    <w:rsid w:val="0040401D"/>
    <w:rsid w:val="0040417F"/>
    <w:rsid w:val="00405DA0"/>
    <w:rsid w:val="0041254B"/>
    <w:rsid w:val="00412DD6"/>
    <w:rsid w:val="0042088A"/>
    <w:rsid w:val="004309A5"/>
    <w:rsid w:val="00431DAA"/>
    <w:rsid w:val="0044479A"/>
    <w:rsid w:val="0044784F"/>
    <w:rsid w:val="004641FC"/>
    <w:rsid w:val="0046449B"/>
    <w:rsid w:val="00476EB7"/>
    <w:rsid w:val="00487AAB"/>
    <w:rsid w:val="00497A33"/>
    <w:rsid w:val="004A0A46"/>
    <w:rsid w:val="004A5CB9"/>
    <w:rsid w:val="004C3E92"/>
    <w:rsid w:val="004C562F"/>
    <w:rsid w:val="004E0F6F"/>
    <w:rsid w:val="004F048B"/>
    <w:rsid w:val="004F5C6B"/>
    <w:rsid w:val="0050115B"/>
    <w:rsid w:val="005101DE"/>
    <w:rsid w:val="00512741"/>
    <w:rsid w:val="005127C2"/>
    <w:rsid w:val="00517012"/>
    <w:rsid w:val="005230D0"/>
    <w:rsid w:val="00524447"/>
    <w:rsid w:val="00526863"/>
    <w:rsid w:val="00526D8B"/>
    <w:rsid w:val="00553E0F"/>
    <w:rsid w:val="00557D3D"/>
    <w:rsid w:val="005674EE"/>
    <w:rsid w:val="00570921"/>
    <w:rsid w:val="0057123D"/>
    <w:rsid w:val="005759DC"/>
    <w:rsid w:val="00591926"/>
    <w:rsid w:val="0059319E"/>
    <w:rsid w:val="005A1D28"/>
    <w:rsid w:val="005A2300"/>
    <w:rsid w:val="005A4A16"/>
    <w:rsid w:val="005A7174"/>
    <w:rsid w:val="005B16B1"/>
    <w:rsid w:val="005B4CEC"/>
    <w:rsid w:val="005C5D39"/>
    <w:rsid w:val="005D13F7"/>
    <w:rsid w:val="005D39D7"/>
    <w:rsid w:val="00602300"/>
    <w:rsid w:val="0061076C"/>
    <w:rsid w:val="00611ADC"/>
    <w:rsid w:val="006213B2"/>
    <w:rsid w:val="00625BB6"/>
    <w:rsid w:val="0062715F"/>
    <w:rsid w:val="0064533D"/>
    <w:rsid w:val="00665EFB"/>
    <w:rsid w:val="00666737"/>
    <w:rsid w:val="00673C3F"/>
    <w:rsid w:val="00675448"/>
    <w:rsid w:val="00677FAE"/>
    <w:rsid w:val="00682071"/>
    <w:rsid w:val="006949D2"/>
    <w:rsid w:val="006A2936"/>
    <w:rsid w:val="006A29C0"/>
    <w:rsid w:val="006A4035"/>
    <w:rsid w:val="006A4C8B"/>
    <w:rsid w:val="006A5C38"/>
    <w:rsid w:val="006B6475"/>
    <w:rsid w:val="006C043A"/>
    <w:rsid w:val="006E0B80"/>
    <w:rsid w:val="006E32C2"/>
    <w:rsid w:val="006E4792"/>
    <w:rsid w:val="006F3206"/>
    <w:rsid w:val="006F4EC7"/>
    <w:rsid w:val="006F6636"/>
    <w:rsid w:val="006F6BD2"/>
    <w:rsid w:val="006F7D95"/>
    <w:rsid w:val="00705F40"/>
    <w:rsid w:val="0071103E"/>
    <w:rsid w:val="00714E1D"/>
    <w:rsid w:val="00715F4F"/>
    <w:rsid w:val="007160C1"/>
    <w:rsid w:val="007212AE"/>
    <w:rsid w:val="00722B7F"/>
    <w:rsid w:val="00726A7E"/>
    <w:rsid w:val="0073047B"/>
    <w:rsid w:val="00730D8E"/>
    <w:rsid w:val="007405FD"/>
    <w:rsid w:val="00741008"/>
    <w:rsid w:val="00741105"/>
    <w:rsid w:val="0074283E"/>
    <w:rsid w:val="00744097"/>
    <w:rsid w:val="00745F3B"/>
    <w:rsid w:val="007508C7"/>
    <w:rsid w:val="00754F9A"/>
    <w:rsid w:val="0076032F"/>
    <w:rsid w:val="00763A27"/>
    <w:rsid w:val="007677F8"/>
    <w:rsid w:val="007805C6"/>
    <w:rsid w:val="00787F40"/>
    <w:rsid w:val="00790CA1"/>
    <w:rsid w:val="00790FA5"/>
    <w:rsid w:val="00792455"/>
    <w:rsid w:val="00795B59"/>
    <w:rsid w:val="007A6871"/>
    <w:rsid w:val="007B3D02"/>
    <w:rsid w:val="007C298A"/>
    <w:rsid w:val="007C34D8"/>
    <w:rsid w:val="007C5BCC"/>
    <w:rsid w:val="007C6B4F"/>
    <w:rsid w:val="007E0028"/>
    <w:rsid w:val="007E0716"/>
    <w:rsid w:val="007E1670"/>
    <w:rsid w:val="007E1EA9"/>
    <w:rsid w:val="007E709E"/>
    <w:rsid w:val="007F2376"/>
    <w:rsid w:val="007F396A"/>
    <w:rsid w:val="008019A5"/>
    <w:rsid w:val="008252BD"/>
    <w:rsid w:val="008318D9"/>
    <w:rsid w:val="008352BF"/>
    <w:rsid w:val="00876B9B"/>
    <w:rsid w:val="008771EA"/>
    <w:rsid w:val="00891009"/>
    <w:rsid w:val="00891664"/>
    <w:rsid w:val="00891BFB"/>
    <w:rsid w:val="00893B12"/>
    <w:rsid w:val="008A71D0"/>
    <w:rsid w:val="008B28A3"/>
    <w:rsid w:val="008B31C9"/>
    <w:rsid w:val="008B36D4"/>
    <w:rsid w:val="008C1970"/>
    <w:rsid w:val="008C4BB8"/>
    <w:rsid w:val="008D19F4"/>
    <w:rsid w:val="008D4E27"/>
    <w:rsid w:val="008D52D5"/>
    <w:rsid w:val="008D5654"/>
    <w:rsid w:val="008E057F"/>
    <w:rsid w:val="008E2791"/>
    <w:rsid w:val="008E6001"/>
    <w:rsid w:val="008F5DA9"/>
    <w:rsid w:val="008F737E"/>
    <w:rsid w:val="009028F6"/>
    <w:rsid w:val="009110AD"/>
    <w:rsid w:val="00916B19"/>
    <w:rsid w:val="00923956"/>
    <w:rsid w:val="00930BA6"/>
    <w:rsid w:val="009344B4"/>
    <w:rsid w:val="00935EB2"/>
    <w:rsid w:val="00936959"/>
    <w:rsid w:val="00943EDB"/>
    <w:rsid w:val="00952187"/>
    <w:rsid w:val="009557AC"/>
    <w:rsid w:val="00960102"/>
    <w:rsid w:val="00963CD3"/>
    <w:rsid w:val="009672C9"/>
    <w:rsid w:val="00973BEF"/>
    <w:rsid w:val="009819B0"/>
    <w:rsid w:val="00993AB9"/>
    <w:rsid w:val="009B1164"/>
    <w:rsid w:val="009B48B9"/>
    <w:rsid w:val="009C2F52"/>
    <w:rsid w:val="009D361E"/>
    <w:rsid w:val="009D4D27"/>
    <w:rsid w:val="009D674A"/>
    <w:rsid w:val="009E6E43"/>
    <w:rsid w:val="00A0550E"/>
    <w:rsid w:val="00A07AA5"/>
    <w:rsid w:val="00A163DF"/>
    <w:rsid w:val="00A22EFC"/>
    <w:rsid w:val="00A376FD"/>
    <w:rsid w:val="00A405D2"/>
    <w:rsid w:val="00A40DFA"/>
    <w:rsid w:val="00A42DF3"/>
    <w:rsid w:val="00A56A99"/>
    <w:rsid w:val="00A57D58"/>
    <w:rsid w:val="00A62A19"/>
    <w:rsid w:val="00A74DBE"/>
    <w:rsid w:val="00A81F45"/>
    <w:rsid w:val="00A82F31"/>
    <w:rsid w:val="00A875BB"/>
    <w:rsid w:val="00A902AE"/>
    <w:rsid w:val="00AA36D6"/>
    <w:rsid w:val="00AA434F"/>
    <w:rsid w:val="00AA63CA"/>
    <w:rsid w:val="00AB0ECC"/>
    <w:rsid w:val="00AC371A"/>
    <w:rsid w:val="00AC5148"/>
    <w:rsid w:val="00AC5478"/>
    <w:rsid w:val="00AD62C8"/>
    <w:rsid w:val="00AE4CF4"/>
    <w:rsid w:val="00B04A2F"/>
    <w:rsid w:val="00B10157"/>
    <w:rsid w:val="00B14CB5"/>
    <w:rsid w:val="00B17961"/>
    <w:rsid w:val="00B20B06"/>
    <w:rsid w:val="00B21404"/>
    <w:rsid w:val="00B23745"/>
    <w:rsid w:val="00B25A29"/>
    <w:rsid w:val="00B30598"/>
    <w:rsid w:val="00B373B9"/>
    <w:rsid w:val="00B416DB"/>
    <w:rsid w:val="00B51F0A"/>
    <w:rsid w:val="00B5612E"/>
    <w:rsid w:val="00B60106"/>
    <w:rsid w:val="00B63C61"/>
    <w:rsid w:val="00B749E5"/>
    <w:rsid w:val="00B81E47"/>
    <w:rsid w:val="00B820A2"/>
    <w:rsid w:val="00B837CA"/>
    <w:rsid w:val="00B92976"/>
    <w:rsid w:val="00B93090"/>
    <w:rsid w:val="00B9716E"/>
    <w:rsid w:val="00BA6889"/>
    <w:rsid w:val="00BA7E39"/>
    <w:rsid w:val="00BC1B4B"/>
    <w:rsid w:val="00BD5106"/>
    <w:rsid w:val="00BE7B9D"/>
    <w:rsid w:val="00BF08A1"/>
    <w:rsid w:val="00BF7513"/>
    <w:rsid w:val="00BF772C"/>
    <w:rsid w:val="00C01ED5"/>
    <w:rsid w:val="00C109A9"/>
    <w:rsid w:val="00C10C4E"/>
    <w:rsid w:val="00C12EFD"/>
    <w:rsid w:val="00C164FB"/>
    <w:rsid w:val="00C16FEB"/>
    <w:rsid w:val="00C239E6"/>
    <w:rsid w:val="00C33ACC"/>
    <w:rsid w:val="00C36DAE"/>
    <w:rsid w:val="00C440AE"/>
    <w:rsid w:val="00C465D8"/>
    <w:rsid w:val="00C4730C"/>
    <w:rsid w:val="00C5082B"/>
    <w:rsid w:val="00C604C1"/>
    <w:rsid w:val="00C721A4"/>
    <w:rsid w:val="00C76D18"/>
    <w:rsid w:val="00C814F9"/>
    <w:rsid w:val="00C83C40"/>
    <w:rsid w:val="00C848F1"/>
    <w:rsid w:val="00C859D4"/>
    <w:rsid w:val="00C978AA"/>
    <w:rsid w:val="00CC5194"/>
    <w:rsid w:val="00CF5C5F"/>
    <w:rsid w:val="00CF653F"/>
    <w:rsid w:val="00CF6FC7"/>
    <w:rsid w:val="00D03ECA"/>
    <w:rsid w:val="00D07C18"/>
    <w:rsid w:val="00D31B57"/>
    <w:rsid w:val="00D34B0F"/>
    <w:rsid w:val="00D37C3C"/>
    <w:rsid w:val="00D4ACA9"/>
    <w:rsid w:val="00D86327"/>
    <w:rsid w:val="00D975C7"/>
    <w:rsid w:val="00D97643"/>
    <w:rsid w:val="00DA6186"/>
    <w:rsid w:val="00DB0224"/>
    <w:rsid w:val="00DB6392"/>
    <w:rsid w:val="00DB6462"/>
    <w:rsid w:val="00DC7D17"/>
    <w:rsid w:val="00DC7FCA"/>
    <w:rsid w:val="00DD4B6A"/>
    <w:rsid w:val="00DD6C83"/>
    <w:rsid w:val="00DF18E0"/>
    <w:rsid w:val="00DF327E"/>
    <w:rsid w:val="00E05869"/>
    <w:rsid w:val="00E13D4E"/>
    <w:rsid w:val="00E14CEC"/>
    <w:rsid w:val="00E254DC"/>
    <w:rsid w:val="00E2641C"/>
    <w:rsid w:val="00E26AA0"/>
    <w:rsid w:val="00E4764F"/>
    <w:rsid w:val="00E64058"/>
    <w:rsid w:val="00E73A0B"/>
    <w:rsid w:val="00E75B6B"/>
    <w:rsid w:val="00E80324"/>
    <w:rsid w:val="00E86389"/>
    <w:rsid w:val="00E92519"/>
    <w:rsid w:val="00E93F03"/>
    <w:rsid w:val="00E952A1"/>
    <w:rsid w:val="00EA1637"/>
    <w:rsid w:val="00EA2782"/>
    <w:rsid w:val="00EA5500"/>
    <w:rsid w:val="00ED1893"/>
    <w:rsid w:val="00ED2FE6"/>
    <w:rsid w:val="00ED53D1"/>
    <w:rsid w:val="00EE10DF"/>
    <w:rsid w:val="00EE2AEF"/>
    <w:rsid w:val="00EE6EFA"/>
    <w:rsid w:val="00EF318E"/>
    <w:rsid w:val="00F04C13"/>
    <w:rsid w:val="00F064EF"/>
    <w:rsid w:val="00F11740"/>
    <w:rsid w:val="00F16FC9"/>
    <w:rsid w:val="00F2437E"/>
    <w:rsid w:val="00F27952"/>
    <w:rsid w:val="00F30D6A"/>
    <w:rsid w:val="00F3376F"/>
    <w:rsid w:val="00F370C3"/>
    <w:rsid w:val="00F424CA"/>
    <w:rsid w:val="00F45F9D"/>
    <w:rsid w:val="00F46B66"/>
    <w:rsid w:val="00F46E42"/>
    <w:rsid w:val="00F54A1F"/>
    <w:rsid w:val="00F56C70"/>
    <w:rsid w:val="00F635B7"/>
    <w:rsid w:val="00F74C0E"/>
    <w:rsid w:val="00F76A69"/>
    <w:rsid w:val="00F90237"/>
    <w:rsid w:val="00F931B3"/>
    <w:rsid w:val="00FA30B5"/>
    <w:rsid w:val="00FB29EE"/>
    <w:rsid w:val="00FB30DA"/>
    <w:rsid w:val="00FB3306"/>
    <w:rsid w:val="00FB4F7A"/>
    <w:rsid w:val="00FC30B8"/>
    <w:rsid w:val="00FC5138"/>
    <w:rsid w:val="00FD0C03"/>
    <w:rsid w:val="00FD1BB4"/>
    <w:rsid w:val="00FD24E3"/>
    <w:rsid w:val="00FD417E"/>
    <w:rsid w:val="00FD5BEA"/>
    <w:rsid w:val="00FD675F"/>
    <w:rsid w:val="00FE0EBB"/>
    <w:rsid w:val="00FF01C4"/>
    <w:rsid w:val="00FF1D05"/>
    <w:rsid w:val="00FF4520"/>
    <w:rsid w:val="00FF5632"/>
    <w:rsid w:val="00FF7A3B"/>
    <w:rsid w:val="013BF208"/>
    <w:rsid w:val="01BFBB23"/>
    <w:rsid w:val="0288DB61"/>
    <w:rsid w:val="02C0BA83"/>
    <w:rsid w:val="02FDCF7F"/>
    <w:rsid w:val="0315C8EC"/>
    <w:rsid w:val="032993BC"/>
    <w:rsid w:val="03A44956"/>
    <w:rsid w:val="04207DDD"/>
    <w:rsid w:val="043F67B6"/>
    <w:rsid w:val="0467AA30"/>
    <w:rsid w:val="04715D23"/>
    <w:rsid w:val="04C62E66"/>
    <w:rsid w:val="04EC77A7"/>
    <w:rsid w:val="055AA2DA"/>
    <w:rsid w:val="056455CD"/>
    <w:rsid w:val="05CE8F89"/>
    <w:rsid w:val="07038AC5"/>
    <w:rsid w:val="07B6ACE7"/>
    <w:rsid w:val="07C87F79"/>
    <w:rsid w:val="0830293C"/>
    <w:rsid w:val="084BB916"/>
    <w:rsid w:val="08EDA061"/>
    <w:rsid w:val="0956DDFE"/>
    <w:rsid w:val="099F2E34"/>
    <w:rsid w:val="0A174980"/>
    <w:rsid w:val="0A669572"/>
    <w:rsid w:val="0B81F912"/>
    <w:rsid w:val="0CCEAF9A"/>
    <w:rsid w:val="0D63B1E9"/>
    <w:rsid w:val="0D6C0EAE"/>
    <w:rsid w:val="0DB2CB0A"/>
    <w:rsid w:val="0DE65494"/>
    <w:rsid w:val="0E77FCE4"/>
    <w:rsid w:val="0F9729C2"/>
    <w:rsid w:val="10361022"/>
    <w:rsid w:val="1046279C"/>
    <w:rsid w:val="1089E546"/>
    <w:rsid w:val="1174BE51"/>
    <w:rsid w:val="119DF2D8"/>
    <w:rsid w:val="120FE706"/>
    <w:rsid w:val="126987FB"/>
    <w:rsid w:val="12C60860"/>
    <w:rsid w:val="133B89A1"/>
    <w:rsid w:val="137BF7A1"/>
    <w:rsid w:val="13B97101"/>
    <w:rsid w:val="13FE67F0"/>
    <w:rsid w:val="14227178"/>
    <w:rsid w:val="14B18A12"/>
    <w:rsid w:val="1557D118"/>
    <w:rsid w:val="155EC27F"/>
    <w:rsid w:val="157B4E78"/>
    <w:rsid w:val="16DBA907"/>
    <w:rsid w:val="16F82AAB"/>
    <w:rsid w:val="17121C56"/>
    <w:rsid w:val="1717ABFC"/>
    <w:rsid w:val="17393023"/>
    <w:rsid w:val="1749A169"/>
    <w:rsid w:val="179E71B1"/>
    <w:rsid w:val="186C278E"/>
    <w:rsid w:val="18B257C2"/>
    <w:rsid w:val="18C2967A"/>
    <w:rsid w:val="18F48192"/>
    <w:rsid w:val="19065424"/>
    <w:rsid w:val="197D4080"/>
    <w:rsid w:val="19A04DE9"/>
    <w:rsid w:val="1A3BB3C4"/>
    <w:rsid w:val="1A8D2AC5"/>
    <w:rsid w:val="1A8E1C8F"/>
    <w:rsid w:val="1AA2EDD3"/>
    <w:rsid w:val="1AF4FC4C"/>
    <w:rsid w:val="1B8CCBBA"/>
    <w:rsid w:val="1C06480F"/>
    <w:rsid w:val="1D3F6698"/>
    <w:rsid w:val="1D58C10E"/>
    <w:rsid w:val="1DF7B301"/>
    <w:rsid w:val="1E0F14B3"/>
    <w:rsid w:val="1F2FACEF"/>
    <w:rsid w:val="1FE85367"/>
    <w:rsid w:val="213A72CC"/>
    <w:rsid w:val="213F0558"/>
    <w:rsid w:val="224A2A40"/>
    <w:rsid w:val="2258CAC9"/>
    <w:rsid w:val="22DD656F"/>
    <w:rsid w:val="23509463"/>
    <w:rsid w:val="23AB1B8F"/>
    <w:rsid w:val="246302CB"/>
    <w:rsid w:val="2589B78D"/>
    <w:rsid w:val="2623B152"/>
    <w:rsid w:val="276B4926"/>
    <w:rsid w:val="27970D63"/>
    <w:rsid w:val="27EC1039"/>
    <w:rsid w:val="28086A19"/>
    <w:rsid w:val="28658C8E"/>
    <w:rsid w:val="28932145"/>
    <w:rsid w:val="28AA837D"/>
    <w:rsid w:val="28C4B24E"/>
    <w:rsid w:val="297576D3"/>
    <w:rsid w:val="29FF31E0"/>
    <w:rsid w:val="2A4428CF"/>
    <w:rsid w:val="2A5C223C"/>
    <w:rsid w:val="2AA1192B"/>
    <w:rsid w:val="2AC6991E"/>
    <w:rsid w:val="2BB954A2"/>
    <w:rsid w:val="2BC73632"/>
    <w:rsid w:val="2BE18CC7"/>
    <w:rsid w:val="2C26F3AD"/>
    <w:rsid w:val="2C6C11DA"/>
    <w:rsid w:val="2CC97175"/>
    <w:rsid w:val="2D3AC419"/>
    <w:rsid w:val="2E14C6F4"/>
    <w:rsid w:val="2E7E9C4C"/>
    <w:rsid w:val="2EDD8F3B"/>
    <w:rsid w:val="2EF818A1"/>
    <w:rsid w:val="2F6A0D12"/>
    <w:rsid w:val="301A9F3B"/>
    <w:rsid w:val="302B75AE"/>
    <w:rsid w:val="30587330"/>
    <w:rsid w:val="31545FD4"/>
    <w:rsid w:val="31EA2AFC"/>
    <w:rsid w:val="32477FBC"/>
    <w:rsid w:val="3268D20D"/>
    <w:rsid w:val="32BD0B95"/>
    <w:rsid w:val="32C91BB0"/>
    <w:rsid w:val="3336BABB"/>
    <w:rsid w:val="3435F651"/>
    <w:rsid w:val="34E8597A"/>
    <w:rsid w:val="3576A713"/>
    <w:rsid w:val="359FDB57"/>
    <w:rsid w:val="35B2AA08"/>
    <w:rsid w:val="35B7D4C4"/>
    <w:rsid w:val="35D788E6"/>
    <w:rsid w:val="3630E1DA"/>
    <w:rsid w:val="36CA8190"/>
    <w:rsid w:val="374CB4B9"/>
    <w:rsid w:val="375838AC"/>
    <w:rsid w:val="37A5DADC"/>
    <w:rsid w:val="37DE2ABE"/>
    <w:rsid w:val="3817753E"/>
    <w:rsid w:val="38D5E882"/>
    <w:rsid w:val="39945BC6"/>
    <w:rsid w:val="39C54ABF"/>
    <w:rsid w:val="39E005FB"/>
    <w:rsid w:val="39E1403B"/>
    <w:rsid w:val="3A399C58"/>
    <w:rsid w:val="3B65AEA7"/>
    <w:rsid w:val="3C13733C"/>
    <w:rsid w:val="3CA65514"/>
    <w:rsid w:val="3CE0C42F"/>
    <w:rsid w:val="3E99EAD2"/>
    <w:rsid w:val="3EAD50B8"/>
    <w:rsid w:val="3F4A7C86"/>
    <w:rsid w:val="3FC3F8DB"/>
    <w:rsid w:val="40355591"/>
    <w:rsid w:val="4058C89C"/>
    <w:rsid w:val="40A455A5"/>
    <w:rsid w:val="40A8471C"/>
    <w:rsid w:val="40B4945D"/>
    <w:rsid w:val="40FD4A35"/>
    <w:rsid w:val="41460A1F"/>
    <w:rsid w:val="41525760"/>
    <w:rsid w:val="4230B197"/>
    <w:rsid w:val="4365D411"/>
    <w:rsid w:val="439DEFE4"/>
    <w:rsid w:val="43FFA59D"/>
    <w:rsid w:val="4662311A"/>
    <w:rsid w:val="46D42FE0"/>
    <w:rsid w:val="46D82157"/>
    <w:rsid w:val="46F972AD"/>
    <w:rsid w:val="47087820"/>
    <w:rsid w:val="4774DCEB"/>
    <w:rsid w:val="478AE86F"/>
    <w:rsid w:val="47FCDCE0"/>
    <w:rsid w:val="488E52A2"/>
    <w:rsid w:val="48F6BB5E"/>
    <w:rsid w:val="4913F2CB"/>
    <w:rsid w:val="498140F7"/>
    <w:rsid w:val="49A05D5E"/>
    <w:rsid w:val="4A343AE0"/>
    <w:rsid w:val="4A67B98F"/>
    <w:rsid w:val="4AD23071"/>
    <w:rsid w:val="4AE393C4"/>
    <w:rsid w:val="4B68C69A"/>
    <w:rsid w:val="4C1A9193"/>
    <w:rsid w:val="4C8B4CBF"/>
    <w:rsid w:val="4D3CDB07"/>
    <w:rsid w:val="4D5147E7"/>
    <w:rsid w:val="4DA714C3"/>
    <w:rsid w:val="4E5AD8F5"/>
    <w:rsid w:val="4E97E2A1"/>
    <w:rsid w:val="4EA2C441"/>
    <w:rsid w:val="4EF69965"/>
    <w:rsid w:val="4EFA9436"/>
    <w:rsid w:val="4F0B6AA9"/>
    <w:rsid w:val="4F3412C5"/>
    <w:rsid w:val="4F9D133C"/>
    <w:rsid w:val="500ED4DC"/>
    <w:rsid w:val="503F5EEB"/>
    <w:rsid w:val="50D46B1A"/>
    <w:rsid w:val="510FAF16"/>
    <w:rsid w:val="5145309B"/>
    <w:rsid w:val="5177F094"/>
    <w:rsid w:val="51E8ABC0"/>
    <w:rsid w:val="529F9720"/>
    <w:rsid w:val="52C7378A"/>
    <w:rsid w:val="52E49864"/>
    <w:rsid w:val="530DCCA8"/>
    <w:rsid w:val="537D8BB5"/>
    <w:rsid w:val="53E80297"/>
    <w:rsid w:val="5495C72C"/>
    <w:rsid w:val="549E4B2F"/>
    <w:rsid w:val="5518377B"/>
    <w:rsid w:val="5584C47F"/>
    <w:rsid w:val="55DF2EC2"/>
    <w:rsid w:val="565514AA"/>
    <w:rsid w:val="56782213"/>
    <w:rsid w:val="569C9B92"/>
    <w:rsid w:val="56F20E5F"/>
    <w:rsid w:val="5720F9CA"/>
    <w:rsid w:val="57474406"/>
    <w:rsid w:val="576B1ABD"/>
    <w:rsid w:val="57880C58"/>
    <w:rsid w:val="578FF8A0"/>
    <w:rsid w:val="5794BEF8"/>
    <w:rsid w:val="57A005C5"/>
    <w:rsid w:val="5845E7E1"/>
    <w:rsid w:val="584F40C5"/>
    <w:rsid w:val="58A2D83D"/>
    <w:rsid w:val="58E11096"/>
    <w:rsid w:val="591CB97C"/>
    <w:rsid w:val="59442758"/>
    <w:rsid w:val="594EE1BA"/>
    <w:rsid w:val="5985F719"/>
    <w:rsid w:val="59B77D47"/>
    <w:rsid w:val="59DFB5AF"/>
    <w:rsid w:val="5A130C25"/>
    <w:rsid w:val="5A485BD4"/>
    <w:rsid w:val="5A87CD72"/>
    <w:rsid w:val="5AB2D2B6"/>
    <w:rsid w:val="5AE7B22B"/>
    <w:rsid w:val="5B3CE815"/>
    <w:rsid w:val="5B49C236"/>
    <w:rsid w:val="5B722ECF"/>
    <w:rsid w:val="5BDF712D"/>
    <w:rsid w:val="5C17BFD1"/>
    <w:rsid w:val="5C2E1B0F"/>
    <w:rsid w:val="5C844CD5"/>
    <w:rsid w:val="5D20179A"/>
    <w:rsid w:val="5DCD5007"/>
    <w:rsid w:val="5E3E4859"/>
    <w:rsid w:val="5E93A53E"/>
    <w:rsid w:val="5E98108C"/>
    <w:rsid w:val="5ED0BA3A"/>
    <w:rsid w:val="5FAA8032"/>
    <w:rsid w:val="5FCB6D99"/>
    <w:rsid w:val="612D8D95"/>
    <w:rsid w:val="61D4076C"/>
    <w:rsid w:val="6250781E"/>
    <w:rsid w:val="62608F98"/>
    <w:rsid w:val="62D14AC4"/>
    <w:rsid w:val="642133CA"/>
    <w:rsid w:val="64326EA1"/>
    <w:rsid w:val="64639AC0"/>
    <w:rsid w:val="64766971"/>
    <w:rsid w:val="64B372DA"/>
    <w:rsid w:val="64E0E053"/>
    <w:rsid w:val="64F01897"/>
    <w:rsid w:val="64F8D9C0"/>
    <w:rsid w:val="6512989A"/>
    <w:rsid w:val="65422615"/>
    <w:rsid w:val="654E0F67"/>
    <w:rsid w:val="6582C79E"/>
    <w:rsid w:val="65EC2C79"/>
    <w:rsid w:val="66AB694E"/>
    <w:rsid w:val="675D3542"/>
    <w:rsid w:val="67B591D4"/>
    <w:rsid w:val="6862CA41"/>
    <w:rsid w:val="689E0E3D"/>
    <w:rsid w:val="69D9EE52"/>
    <w:rsid w:val="6A471DA9"/>
    <w:rsid w:val="6BCFECCB"/>
    <w:rsid w:val="6C16DBF8"/>
    <w:rsid w:val="6C21965A"/>
    <w:rsid w:val="6D185842"/>
    <w:rsid w:val="6D85BA27"/>
    <w:rsid w:val="6DEEBA9E"/>
    <w:rsid w:val="6E500AB5"/>
    <w:rsid w:val="6F1771F3"/>
    <w:rsid w:val="6F27B0AB"/>
    <w:rsid w:val="6F64ECE5"/>
    <w:rsid w:val="70105452"/>
    <w:rsid w:val="7032FCD1"/>
    <w:rsid w:val="705BD706"/>
    <w:rsid w:val="719C190F"/>
    <w:rsid w:val="71ACEEFC"/>
    <w:rsid w:val="71AFE359"/>
    <w:rsid w:val="7220A8DA"/>
    <w:rsid w:val="72966784"/>
    <w:rsid w:val="72DABBAB"/>
    <w:rsid w:val="731C26C5"/>
    <w:rsid w:val="745844FB"/>
    <w:rsid w:val="75708072"/>
    <w:rsid w:val="75903494"/>
    <w:rsid w:val="7636A416"/>
    <w:rsid w:val="77671620"/>
    <w:rsid w:val="77B394F3"/>
    <w:rsid w:val="77EFFC4C"/>
    <w:rsid w:val="786F3B18"/>
    <w:rsid w:val="789381C6"/>
    <w:rsid w:val="78D0BE00"/>
    <w:rsid w:val="792AAEAF"/>
    <w:rsid w:val="7995EFDA"/>
    <w:rsid w:val="79EEB199"/>
    <w:rsid w:val="7A7D9762"/>
    <w:rsid w:val="7AC8DCF0"/>
    <w:rsid w:val="7B6BFC85"/>
    <w:rsid w:val="7B8C1591"/>
    <w:rsid w:val="7C65B3C5"/>
    <w:rsid w:val="7CC1A802"/>
    <w:rsid w:val="7D35C6CA"/>
    <w:rsid w:val="7D456F05"/>
    <w:rsid w:val="7D811765"/>
    <w:rsid w:val="7DABEA1B"/>
    <w:rsid w:val="7DECEF50"/>
    <w:rsid w:val="7E04E8BD"/>
    <w:rsid w:val="7EEC9045"/>
    <w:rsid w:val="7F2115AB"/>
    <w:rsid w:val="7F910789"/>
    <w:rsid w:val="7FBE050B"/>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358C50"/>
  <w14:defaultImageDpi w14:val="300"/>
  <w15:docId w15:val="{838199AC-1DCE-4127-A2F8-6FC5805C5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2C8"/>
  </w:style>
  <w:style w:type="paragraph" w:styleId="Rubrik1">
    <w:name w:val="heading 1"/>
    <w:basedOn w:val="Normal"/>
    <w:next w:val="Normal"/>
    <w:link w:val="Rubrik1Char"/>
    <w:uiPriority w:val="9"/>
    <w:qFormat/>
    <w:rsid w:val="00AD62C8"/>
    <w:pPr>
      <w:spacing w:before="480" w:after="0"/>
      <w:contextualSpacing/>
      <w:outlineLvl w:val="0"/>
    </w:pPr>
    <w:rPr>
      <w:smallCaps/>
      <w:spacing w:val="5"/>
      <w:sz w:val="36"/>
      <w:szCs w:val="36"/>
    </w:rPr>
  </w:style>
  <w:style w:type="paragraph" w:styleId="Rubrik2">
    <w:name w:val="heading 2"/>
    <w:basedOn w:val="Normal"/>
    <w:next w:val="Normal"/>
    <w:link w:val="Rubrik2Char"/>
    <w:uiPriority w:val="9"/>
    <w:unhideWhenUsed/>
    <w:qFormat/>
    <w:rsid w:val="00AD62C8"/>
    <w:pPr>
      <w:spacing w:before="200" w:after="0" w:line="271" w:lineRule="auto"/>
      <w:outlineLvl w:val="1"/>
    </w:pPr>
    <w:rPr>
      <w:smallCaps/>
      <w:sz w:val="28"/>
      <w:szCs w:val="28"/>
    </w:rPr>
  </w:style>
  <w:style w:type="paragraph" w:styleId="Rubrik3">
    <w:name w:val="heading 3"/>
    <w:basedOn w:val="Normal"/>
    <w:next w:val="Normal"/>
    <w:link w:val="Rubrik3Char"/>
    <w:uiPriority w:val="9"/>
    <w:unhideWhenUsed/>
    <w:qFormat/>
    <w:rsid w:val="00AD62C8"/>
    <w:pPr>
      <w:spacing w:before="200" w:after="0" w:line="271" w:lineRule="auto"/>
      <w:outlineLvl w:val="2"/>
    </w:pPr>
    <w:rPr>
      <w:i/>
      <w:iCs/>
      <w:smallCaps/>
      <w:spacing w:val="5"/>
      <w:sz w:val="26"/>
      <w:szCs w:val="26"/>
    </w:rPr>
  </w:style>
  <w:style w:type="paragraph" w:styleId="Rubrik4">
    <w:name w:val="heading 4"/>
    <w:basedOn w:val="Normal"/>
    <w:next w:val="Normal"/>
    <w:link w:val="Rubrik4Char"/>
    <w:uiPriority w:val="9"/>
    <w:unhideWhenUsed/>
    <w:qFormat/>
    <w:rsid w:val="00AD62C8"/>
    <w:pPr>
      <w:spacing w:after="0" w:line="271" w:lineRule="auto"/>
      <w:outlineLvl w:val="3"/>
    </w:pPr>
    <w:rPr>
      <w:b/>
      <w:bCs/>
      <w:spacing w:val="5"/>
      <w:sz w:val="24"/>
      <w:szCs w:val="24"/>
    </w:rPr>
  </w:style>
  <w:style w:type="paragraph" w:styleId="Rubrik5">
    <w:name w:val="heading 5"/>
    <w:basedOn w:val="Normal"/>
    <w:next w:val="Normal"/>
    <w:link w:val="Rubrik5Char"/>
    <w:uiPriority w:val="9"/>
    <w:semiHidden/>
    <w:unhideWhenUsed/>
    <w:qFormat/>
    <w:rsid w:val="00AD62C8"/>
    <w:pPr>
      <w:spacing w:after="0" w:line="271" w:lineRule="auto"/>
      <w:outlineLvl w:val="4"/>
    </w:pPr>
    <w:rPr>
      <w:i/>
      <w:iCs/>
      <w:sz w:val="24"/>
      <w:szCs w:val="24"/>
    </w:rPr>
  </w:style>
  <w:style w:type="paragraph" w:styleId="Rubrik6">
    <w:name w:val="heading 6"/>
    <w:basedOn w:val="Normal"/>
    <w:next w:val="Normal"/>
    <w:link w:val="Rubrik6Char"/>
    <w:uiPriority w:val="9"/>
    <w:semiHidden/>
    <w:unhideWhenUsed/>
    <w:qFormat/>
    <w:rsid w:val="00AD62C8"/>
    <w:pPr>
      <w:shd w:val="clear" w:color="auto" w:fill="FFFFFF" w:themeFill="background1"/>
      <w:spacing w:after="0" w:line="271" w:lineRule="auto"/>
      <w:outlineLvl w:val="5"/>
    </w:pPr>
    <w:rPr>
      <w:b/>
      <w:bCs/>
      <w:color w:val="595959" w:themeColor="text1" w:themeTint="A6"/>
      <w:spacing w:val="5"/>
    </w:rPr>
  </w:style>
  <w:style w:type="paragraph" w:styleId="Rubrik7">
    <w:name w:val="heading 7"/>
    <w:basedOn w:val="Normal"/>
    <w:next w:val="Normal"/>
    <w:link w:val="Rubrik7Char"/>
    <w:uiPriority w:val="9"/>
    <w:semiHidden/>
    <w:unhideWhenUsed/>
    <w:qFormat/>
    <w:rsid w:val="00AD62C8"/>
    <w:pPr>
      <w:spacing w:after="0"/>
      <w:outlineLvl w:val="6"/>
    </w:pPr>
    <w:rPr>
      <w:b/>
      <w:bCs/>
      <w:i/>
      <w:iCs/>
      <w:color w:val="5A5A5A" w:themeColor="text1" w:themeTint="A5"/>
      <w:sz w:val="20"/>
      <w:szCs w:val="20"/>
    </w:rPr>
  </w:style>
  <w:style w:type="paragraph" w:styleId="Rubrik8">
    <w:name w:val="heading 8"/>
    <w:basedOn w:val="Normal"/>
    <w:next w:val="Normal"/>
    <w:link w:val="Rubrik8Char"/>
    <w:uiPriority w:val="9"/>
    <w:semiHidden/>
    <w:unhideWhenUsed/>
    <w:qFormat/>
    <w:rsid w:val="00AD62C8"/>
    <w:pPr>
      <w:spacing w:after="0"/>
      <w:outlineLvl w:val="7"/>
    </w:pPr>
    <w:rPr>
      <w:b/>
      <w:bCs/>
      <w:color w:val="7F7F7F" w:themeColor="text1" w:themeTint="80"/>
      <w:sz w:val="20"/>
      <w:szCs w:val="20"/>
    </w:rPr>
  </w:style>
  <w:style w:type="paragraph" w:styleId="Rubrik9">
    <w:name w:val="heading 9"/>
    <w:basedOn w:val="Normal"/>
    <w:next w:val="Normal"/>
    <w:link w:val="Rubrik9Char"/>
    <w:uiPriority w:val="9"/>
    <w:semiHidden/>
    <w:unhideWhenUsed/>
    <w:qFormat/>
    <w:rsid w:val="00AD62C8"/>
    <w:pPr>
      <w:spacing w:after="0" w:line="271" w:lineRule="auto"/>
      <w:outlineLvl w:val="8"/>
    </w:pPr>
    <w:rPr>
      <w:b/>
      <w:bCs/>
      <w:i/>
      <w:iCs/>
      <w:color w:val="7F7F7F" w:themeColor="text1" w:themeTint="80"/>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6B6475"/>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6B6475"/>
    <w:rPr>
      <w:rFonts w:ascii="Lucida Grande" w:hAnsi="Lucida Grande"/>
      <w:sz w:val="18"/>
      <w:szCs w:val="18"/>
    </w:rPr>
  </w:style>
  <w:style w:type="character" w:customStyle="1" w:styleId="Rubrik1Char">
    <w:name w:val="Rubrik 1 Char"/>
    <w:basedOn w:val="Standardstycketeckensnitt"/>
    <w:link w:val="Rubrik1"/>
    <w:uiPriority w:val="9"/>
    <w:rsid w:val="00AD62C8"/>
    <w:rPr>
      <w:smallCaps/>
      <w:spacing w:val="5"/>
      <w:sz w:val="36"/>
      <w:szCs w:val="36"/>
    </w:rPr>
  </w:style>
  <w:style w:type="character" w:customStyle="1" w:styleId="Rubrik2Char">
    <w:name w:val="Rubrik 2 Char"/>
    <w:basedOn w:val="Standardstycketeckensnitt"/>
    <w:link w:val="Rubrik2"/>
    <w:uiPriority w:val="9"/>
    <w:rsid w:val="00AD62C8"/>
    <w:rPr>
      <w:smallCaps/>
      <w:sz w:val="28"/>
      <w:szCs w:val="28"/>
    </w:rPr>
  </w:style>
  <w:style w:type="character" w:customStyle="1" w:styleId="Rubrik3Char">
    <w:name w:val="Rubrik 3 Char"/>
    <w:basedOn w:val="Standardstycketeckensnitt"/>
    <w:link w:val="Rubrik3"/>
    <w:uiPriority w:val="9"/>
    <w:rsid w:val="00AD62C8"/>
    <w:rPr>
      <w:i/>
      <w:iCs/>
      <w:smallCaps/>
      <w:spacing w:val="5"/>
      <w:sz w:val="26"/>
      <w:szCs w:val="26"/>
    </w:rPr>
  </w:style>
  <w:style w:type="character" w:customStyle="1" w:styleId="Rubrik4Char">
    <w:name w:val="Rubrik 4 Char"/>
    <w:basedOn w:val="Standardstycketeckensnitt"/>
    <w:link w:val="Rubrik4"/>
    <w:uiPriority w:val="9"/>
    <w:rsid w:val="00AD62C8"/>
    <w:rPr>
      <w:b/>
      <w:bCs/>
      <w:spacing w:val="5"/>
      <w:sz w:val="24"/>
      <w:szCs w:val="24"/>
    </w:rPr>
  </w:style>
  <w:style w:type="character" w:customStyle="1" w:styleId="Rubrik5Char">
    <w:name w:val="Rubrik 5 Char"/>
    <w:basedOn w:val="Standardstycketeckensnitt"/>
    <w:link w:val="Rubrik5"/>
    <w:uiPriority w:val="9"/>
    <w:semiHidden/>
    <w:rsid w:val="00AD62C8"/>
    <w:rPr>
      <w:i/>
      <w:iCs/>
      <w:sz w:val="24"/>
      <w:szCs w:val="24"/>
    </w:rPr>
  </w:style>
  <w:style w:type="character" w:customStyle="1" w:styleId="Rubrik6Char">
    <w:name w:val="Rubrik 6 Char"/>
    <w:basedOn w:val="Standardstycketeckensnitt"/>
    <w:link w:val="Rubrik6"/>
    <w:uiPriority w:val="9"/>
    <w:semiHidden/>
    <w:rsid w:val="00AD62C8"/>
    <w:rPr>
      <w:b/>
      <w:bCs/>
      <w:color w:val="595959" w:themeColor="text1" w:themeTint="A6"/>
      <w:spacing w:val="5"/>
      <w:shd w:val="clear" w:color="auto" w:fill="FFFFFF" w:themeFill="background1"/>
    </w:rPr>
  </w:style>
  <w:style w:type="character" w:customStyle="1" w:styleId="Rubrik7Char">
    <w:name w:val="Rubrik 7 Char"/>
    <w:basedOn w:val="Standardstycketeckensnitt"/>
    <w:link w:val="Rubrik7"/>
    <w:uiPriority w:val="9"/>
    <w:semiHidden/>
    <w:rsid w:val="00AD62C8"/>
    <w:rPr>
      <w:b/>
      <w:bCs/>
      <w:i/>
      <w:iCs/>
      <w:color w:val="5A5A5A" w:themeColor="text1" w:themeTint="A5"/>
      <w:sz w:val="20"/>
      <w:szCs w:val="20"/>
    </w:rPr>
  </w:style>
  <w:style w:type="character" w:customStyle="1" w:styleId="Rubrik8Char">
    <w:name w:val="Rubrik 8 Char"/>
    <w:basedOn w:val="Standardstycketeckensnitt"/>
    <w:link w:val="Rubrik8"/>
    <w:uiPriority w:val="9"/>
    <w:semiHidden/>
    <w:rsid w:val="00AD62C8"/>
    <w:rPr>
      <w:b/>
      <w:bCs/>
      <w:color w:val="7F7F7F" w:themeColor="text1" w:themeTint="80"/>
      <w:sz w:val="20"/>
      <w:szCs w:val="20"/>
    </w:rPr>
  </w:style>
  <w:style w:type="character" w:customStyle="1" w:styleId="Rubrik9Char">
    <w:name w:val="Rubrik 9 Char"/>
    <w:basedOn w:val="Standardstycketeckensnitt"/>
    <w:link w:val="Rubrik9"/>
    <w:uiPriority w:val="9"/>
    <w:semiHidden/>
    <w:rsid w:val="00AD62C8"/>
    <w:rPr>
      <w:b/>
      <w:bCs/>
      <w:i/>
      <w:iCs/>
      <w:color w:val="7F7F7F" w:themeColor="text1" w:themeTint="80"/>
      <w:sz w:val="18"/>
      <w:szCs w:val="18"/>
    </w:rPr>
  </w:style>
  <w:style w:type="paragraph" w:styleId="Beskrivning">
    <w:name w:val="caption"/>
    <w:basedOn w:val="Normal"/>
    <w:next w:val="Normal"/>
    <w:uiPriority w:val="35"/>
    <w:semiHidden/>
    <w:unhideWhenUsed/>
    <w:rsid w:val="00AD62C8"/>
    <w:pPr>
      <w:spacing w:line="240" w:lineRule="auto"/>
    </w:pPr>
    <w:rPr>
      <w:b/>
      <w:bCs/>
      <w:color w:val="4F81BD" w:themeColor="accent1"/>
      <w:sz w:val="18"/>
      <w:szCs w:val="18"/>
    </w:rPr>
  </w:style>
  <w:style w:type="paragraph" w:styleId="Rubrik">
    <w:name w:val="Title"/>
    <w:basedOn w:val="Normal"/>
    <w:next w:val="Normal"/>
    <w:link w:val="RubrikChar"/>
    <w:uiPriority w:val="10"/>
    <w:qFormat/>
    <w:rsid w:val="00AD62C8"/>
    <w:pPr>
      <w:spacing w:after="300" w:line="240" w:lineRule="auto"/>
      <w:contextualSpacing/>
    </w:pPr>
    <w:rPr>
      <w:smallCaps/>
      <w:sz w:val="52"/>
      <w:szCs w:val="52"/>
    </w:rPr>
  </w:style>
  <w:style w:type="character" w:customStyle="1" w:styleId="RubrikChar">
    <w:name w:val="Rubrik Char"/>
    <w:basedOn w:val="Standardstycketeckensnitt"/>
    <w:link w:val="Rubrik"/>
    <w:uiPriority w:val="10"/>
    <w:rsid w:val="00AD62C8"/>
    <w:rPr>
      <w:smallCaps/>
      <w:sz w:val="52"/>
      <w:szCs w:val="52"/>
    </w:rPr>
  </w:style>
  <w:style w:type="paragraph" w:styleId="Underrubrik">
    <w:name w:val="Subtitle"/>
    <w:basedOn w:val="Normal"/>
    <w:next w:val="Normal"/>
    <w:link w:val="UnderrubrikChar"/>
    <w:uiPriority w:val="11"/>
    <w:qFormat/>
    <w:rsid w:val="00AD62C8"/>
    <w:rPr>
      <w:i/>
      <w:iCs/>
      <w:smallCaps/>
      <w:spacing w:val="10"/>
      <w:sz w:val="28"/>
      <w:szCs w:val="28"/>
    </w:rPr>
  </w:style>
  <w:style w:type="character" w:customStyle="1" w:styleId="UnderrubrikChar">
    <w:name w:val="Underrubrik Char"/>
    <w:basedOn w:val="Standardstycketeckensnitt"/>
    <w:link w:val="Underrubrik"/>
    <w:uiPriority w:val="11"/>
    <w:rsid w:val="00AD62C8"/>
    <w:rPr>
      <w:i/>
      <w:iCs/>
      <w:smallCaps/>
      <w:spacing w:val="10"/>
      <w:sz w:val="28"/>
      <w:szCs w:val="28"/>
    </w:rPr>
  </w:style>
  <w:style w:type="character" w:styleId="Stark">
    <w:name w:val="Strong"/>
    <w:uiPriority w:val="22"/>
    <w:qFormat/>
    <w:rsid w:val="00AD62C8"/>
    <w:rPr>
      <w:b/>
      <w:bCs/>
    </w:rPr>
  </w:style>
  <w:style w:type="character" w:styleId="Betoning">
    <w:name w:val="Emphasis"/>
    <w:uiPriority w:val="20"/>
    <w:qFormat/>
    <w:rsid w:val="00AD62C8"/>
    <w:rPr>
      <w:b/>
      <w:bCs/>
      <w:i/>
      <w:iCs/>
      <w:spacing w:val="10"/>
    </w:rPr>
  </w:style>
  <w:style w:type="paragraph" w:styleId="Ingetavstnd">
    <w:name w:val="No Spacing"/>
    <w:basedOn w:val="Normal"/>
    <w:link w:val="IngetavstndChar"/>
    <w:uiPriority w:val="1"/>
    <w:qFormat/>
    <w:rsid w:val="00AD62C8"/>
    <w:pPr>
      <w:spacing w:after="0" w:line="240" w:lineRule="auto"/>
    </w:pPr>
  </w:style>
  <w:style w:type="character" w:customStyle="1" w:styleId="IngetavstndChar">
    <w:name w:val="Inget avstånd Char"/>
    <w:basedOn w:val="Standardstycketeckensnitt"/>
    <w:link w:val="Ingetavstnd"/>
    <w:uiPriority w:val="1"/>
    <w:rsid w:val="00AD62C8"/>
  </w:style>
  <w:style w:type="paragraph" w:styleId="Liststycke">
    <w:name w:val="List Paragraph"/>
    <w:basedOn w:val="Normal"/>
    <w:uiPriority w:val="34"/>
    <w:qFormat/>
    <w:rsid w:val="00AD62C8"/>
    <w:pPr>
      <w:ind w:left="720"/>
      <w:contextualSpacing/>
    </w:pPr>
  </w:style>
  <w:style w:type="paragraph" w:styleId="Citat">
    <w:name w:val="Quote"/>
    <w:basedOn w:val="Normal"/>
    <w:next w:val="Normal"/>
    <w:link w:val="CitatChar"/>
    <w:uiPriority w:val="29"/>
    <w:qFormat/>
    <w:rsid w:val="00AD62C8"/>
    <w:rPr>
      <w:i/>
      <w:iCs/>
    </w:rPr>
  </w:style>
  <w:style w:type="character" w:customStyle="1" w:styleId="CitatChar">
    <w:name w:val="Citat Char"/>
    <w:basedOn w:val="Standardstycketeckensnitt"/>
    <w:link w:val="Citat"/>
    <w:uiPriority w:val="29"/>
    <w:rsid w:val="00AD62C8"/>
    <w:rPr>
      <w:i/>
      <w:iCs/>
    </w:rPr>
  </w:style>
  <w:style w:type="paragraph" w:styleId="Starktcitat">
    <w:name w:val="Intense Quote"/>
    <w:basedOn w:val="Normal"/>
    <w:next w:val="Normal"/>
    <w:link w:val="StarktcitatChar"/>
    <w:uiPriority w:val="30"/>
    <w:qFormat/>
    <w:rsid w:val="00AD62C8"/>
    <w:pPr>
      <w:pBdr>
        <w:top w:val="single" w:sz="4" w:space="10" w:color="auto"/>
        <w:bottom w:val="single" w:sz="4" w:space="10" w:color="auto"/>
      </w:pBdr>
      <w:spacing w:before="240" w:after="240" w:line="300" w:lineRule="auto"/>
      <w:ind w:left="1152" w:right="1152"/>
      <w:jc w:val="both"/>
    </w:pPr>
    <w:rPr>
      <w:i/>
      <w:iCs/>
    </w:rPr>
  </w:style>
  <w:style w:type="character" w:customStyle="1" w:styleId="StarktcitatChar">
    <w:name w:val="Starkt citat Char"/>
    <w:basedOn w:val="Standardstycketeckensnitt"/>
    <w:link w:val="Starktcitat"/>
    <w:uiPriority w:val="30"/>
    <w:rsid w:val="00AD62C8"/>
    <w:rPr>
      <w:i/>
      <w:iCs/>
    </w:rPr>
  </w:style>
  <w:style w:type="character" w:styleId="Diskretbetoning">
    <w:name w:val="Subtle Emphasis"/>
    <w:uiPriority w:val="19"/>
    <w:qFormat/>
    <w:rsid w:val="00AD62C8"/>
    <w:rPr>
      <w:i/>
      <w:iCs/>
    </w:rPr>
  </w:style>
  <w:style w:type="character" w:styleId="Starkbetoning">
    <w:name w:val="Intense Emphasis"/>
    <w:uiPriority w:val="21"/>
    <w:qFormat/>
    <w:rsid w:val="00AD62C8"/>
    <w:rPr>
      <w:b/>
      <w:bCs/>
      <w:i/>
      <w:iCs/>
    </w:rPr>
  </w:style>
  <w:style w:type="character" w:styleId="Diskretreferens">
    <w:name w:val="Subtle Reference"/>
    <w:basedOn w:val="Standardstycketeckensnitt"/>
    <w:uiPriority w:val="31"/>
    <w:qFormat/>
    <w:rsid w:val="00AD62C8"/>
    <w:rPr>
      <w:smallCaps/>
    </w:rPr>
  </w:style>
  <w:style w:type="character" w:styleId="Starkreferens">
    <w:name w:val="Intense Reference"/>
    <w:uiPriority w:val="32"/>
    <w:qFormat/>
    <w:rsid w:val="00AD62C8"/>
    <w:rPr>
      <w:b/>
      <w:bCs/>
      <w:smallCaps/>
    </w:rPr>
  </w:style>
  <w:style w:type="character" w:styleId="Bokenstitel">
    <w:name w:val="Book Title"/>
    <w:basedOn w:val="Standardstycketeckensnitt"/>
    <w:uiPriority w:val="33"/>
    <w:qFormat/>
    <w:rsid w:val="00AD62C8"/>
    <w:rPr>
      <w:i/>
      <w:iCs/>
      <w:smallCaps/>
      <w:spacing w:val="5"/>
    </w:rPr>
  </w:style>
  <w:style w:type="paragraph" w:styleId="Innehllsfrteckningsrubrik">
    <w:name w:val="TOC Heading"/>
    <w:basedOn w:val="Rubrik1"/>
    <w:next w:val="Normal"/>
    <w:uiPriority w:val="39"/>
    <w:semiHidden/>
    <w:unhideWhenUsed/>
    <w:qFormat/>
    <w:rsid w:val="00AD62C8"/>
    <w:pPr>
      <w:outlineLvl w:val="9"/>
    </w:pPr>
    <w:rPr>
      <w:lang w:bidi="en-US"/>
    </w:rPr>
  </w:style>
  <w:style w:type="paragraph" w:customStyle="1" w:styleId="PersonalName">
    <w:name w:val="Personal Name"/>
    <w:basedOn w:val="Rubrik"/>
    <w:rsid w:val="00AD62C8"/>
    <w:rPr>
      <w:b/>
      <w:caps/>
      <w:color w:val="000000"/>
      <w:sz w:val="28"/>
      <w:szCs w:val="28"/>
    </w:rPr>
  </w:style>
  <w:style w:type="character" w:styleId="Hyperlnk">
    <w:name w:val="Hyperlink"/>
    <w:basedOn w:val="Standardstycketeckensnitt"/>
    <w:uiPriority w:val="99"/>
    <w:unhideWhenUsed/>
    <w:rsid w:val="008019A5"/>
    <w:rPr>
      <w:color w:val="0000FF" w:themeColor="hyperlink"/>
      <w:u w:val="single"/>
    </w:rPr>
  </w:style>
  <w:style w:type="character" w:styleId="Kommentarsreferens">
    <w:name w:val="annotation reference"/>
    <w:basedOn w:val="Standardstycketeckensnitt"/>
    <w:uiPriority w:val="99"/>
    <w:semiHidden/>
    <w:unhideWhenUsed/>
    <w:rsid w:val="001B1EC6"/>
    <w:rPr>
      <w:sz w:val="18"/>
      <w:szCs w:val="18"/>
    </w:rPr>
  </w:style>
  <w:style w:type="paragraph" w:styleId="Kommentarer">
    <w:name w:val="annotation text"/>
    <w:basedOn w:val="Normal"/>
    <w:link w:val="KommentarerChar"/>
    <w:uiPriority w:val="99"/>
    <w:semiHidden/>
    <w:unhideWhenUsed/>
    <w:rsid w:val="001B1EC6"/>
    <w:pPr>
      <w:spacing w:line="240" w:lineRule="auto"/>
    </w:pPr>
    <w:rPr>
      <w:sz w:val="24"/>
      <w:szCs w:val="24"/>
    </w:rPr>
  </w:style>
  <w:style w:type="character" w:customStyle="1" w:styleId="KommentarerChar">
    <w:name w:val="Kommentarer Char"/>
    <w:basedOn w:val="Standardstycketeckensnitt"/>
    <w:link w:val="Kommentarer"/>
    <w:uiPriority w:val="99"/>
    <w:semiHidden/>
    <w:rsid w:val="001B1EC6"/>
    <w:rPr>
      <w:sz w:val="24"/>
      <w:szCs w:val="24"/>
    </w:rPr>
  </w:style>
  <w:style w:type="paragraph" w:styleId="Kommentarsmne">
    <w:name w:val="annotation subject"/>
    <w:basedOn w:val="Kommentarer"/>
    <w:next w:val="Kommentarer"/>
    <w:link w:val="KommentarsmneChar"/>
    <w:uiPriority w:val="99"/>
    <w:semiHidden/>
    <w:unhideWhenUsed/>
    <w:rsid w:val="001B1EC6"/>
    <w:rPr>
      <w:b/>
      <w:bCs/>
      <w:sz w:val="20"/>
      <w:szCs w:val="20"/>
    </w:rPr>
  </w:style>
  <w:style w:type="character" w:customStyle="1" w:styleId="KommentarsmneChar">
    <w:name w:val="Kommentarsämne Char"/>
    <w:basedOn w:val="KommentarerChar"/>
    <w:link w:val="Kommentarsmne"/>
    <w:uiPriority w:val="99"/>
    <w:semiHidden/>
    <w:rsid w:val="001B1EC6"/>
    <w:rPr>
      <w:b/>
      <w:bCs/>
      <w:sz w:val="20"/>
      <w:szCs w:val="20"/>
    </w:rPr>
  </w:style>
  <w:style w:type="character" w:styleId="Olstomnmnande">
    <w:name w:val="Unresolved Mention"/>
    <w:basedOn w:val="Standardstycketeckensnitt"/>
    <w:uiPriority w:val="99"/>
    <w:semiHidden/>
    <w:unhideWhenUsed/>
    <w:rsid w:val="001A0850"/>
    <w:rPr>
      <w:color w:val="605E5C"/>
      <w:shd w:val="clear" w:color="auto" w:fill="E1DFDD"/>
    </w:rPr>
  </w:style>
  <w:style w:type="character" w:customStyle="1" w:styleId="normaltextrun">
    <w:name w:val="normaltextrun"/>
    <w:basedOn w:val="Standardstycketeckensnitt"/>
    <w:rsid w:val="00B04A2F"/>
  </w:style>
  <w:style w:type="character" w:customStyle="1" w:styleId="spellingerror">
    <w:name w:val="spellingerror"/>
    <w:basedOn w:val="Standardstycketeckensnitt"/>
    <w:rsid w:val="00B04A2F"/>
  </w:style>
  <w:style w:type="character" w:customStyle="1" w:styleId="eop">
    <w:name w:val="eop"/>
    <w:basedOn w:val="Standardstycketeckensnitt"/>
    <w:rsid w:val="00B04A2F"/>
  </w:style>
  <w:style w:type="character" w:styleId="AnvndHyperlnk">
    <w:name w:val="FollowedHyperlink"/>
    <w:basedOn w:val="Standardstycketeckensnitt"/>
    <w:uiPriority w:val="99"/>
    <w:semiHidden/>
    <w:unhideWhenUsed/>
    <w:rsid w:val="00F27952"/>
    <w:rPr>
      <w:color w:val="800080" w:themeColor="followedHyperlink"/>
      <w:u w:val="single"/>
    </w:rPr>
  </w:style>
  <w:style w:type="character" w:customStyle="1" w:styleId="c-product-titletitle">
    <w:name w:val="c-product-title__title"/>
    <w:basedOn w:val="Standardstycketeckensnitt"/>
    <w:rsid w:val="00FA3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129650">
      <w:bodyDiv w:val="1"/>
      <w:marLeft w:val="0"/>
      <w:marRight w:val="0"/>
      <w:marTop w:val="0"/>
      <w:marBottom w:val="0"/>
      <w:divBdr>
        <w:top w:val="none" w:sz="0" w:space="0" w:color="auto"/>
        <w:left w:val="none" w:sz="0" w:space="0" w:color="auto"/>
        <w:bottom w:val="none" w:sz="0" w:space="0" w:color="auto"/>
        <w:right w:val="none" w:sz="0" w:space="0" w:color="auto"/>
      </w:divBdr>
    </w:div>
    <w:div w:id="170343881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D21FF-732D-214F-A742-30533E777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2043</Words>
  <Characters>10828</Characters>
  <Application>Microsoft Office Word</Application>
  <DocSecurity>0</DocSecurity>
  <Lines>90</Lines>
  <Paragraphs>25</Paragraphs>
  <ScaleCrop>false</ScaleCrop>
  <Manager/>
  <Company/>
  <LinksUpToDate>false</LinksUpToDate>
  <CharactersWithSpaces>12846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Nohlberg</dc:creator>
  <cp:keywords/>
  <dc:description/>
  <cp:lastModifiedBy>Anton Karlsson</cp:lastModifiedBy>
  <cp:revision>2</cp:revision>
  <cp:lastPrinted>2021-05-17T10:27:00Z</cp:lastPrinted>
  <dcterms:created xsi:type="dcterms:W3CDTF">2021-05-17T10:29:00Z</dcterms:created>
  <dcterms:modified xsi:type="dcterms:W3CDTF">2021-05-17T10:29:00Z</dcterms:modified>
  <cp:category/>
</cp:coreProperties>
</file>